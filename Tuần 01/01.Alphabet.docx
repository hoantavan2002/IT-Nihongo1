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3E3C" w:rsidR="00AF0B69" w:rsidP="00F43E3C" w:rsidRDefault="566B150D" w14:paraId="6E2909EE" w14:textId="4CCF7684">
      <w:pPr>
        <w:pStyle w:val="ListParagraph"/>
        <w:numPr>
          <w:ilvl w:val="0"/>
          <w:numId w:val="1"/>
        </w:numPr>
        <w:rPr>
          <w:lang w:val="vi-VN"/>
        </w:rPr>
      </w:pPr>
      <w:r w:rsidRPr="2BBF34A1" w:rsidR="05BB10AD">
        <w:rPr>
          <w:lang w:val="vi-VN"/>
        </w:rPr>
        <w:t xml:space="preserve"> </w:t>
      </w:r>
      <w:r w:rsidRPr="2BBF34A1" w:rsidR="566B150D">
        <w:rPr>
          <w:lang w:val="vi-VN"/>
        </w:rPr>
        <w:t>ジ</w:t>
      </w:r>
      <w:r w:rsidRPr="2BBF34A1" w:rsidR="138A645D">
        <w:rPr>
          <w:lang w:val="vi-VN"/>
        </w:rPr>
        <w:t>あい</w:t>
      </w:r>
      <w:r w:rsidRPr="2BBF34A1" w:rsidR="0AAFFDDA">
        <w:rPr>
          <w:lang w:val="vi-VN"/>
        </w:rPr>
        <w:t>````</w:t>
      </w:r>
      <w:r w:rsidRPr="2BBF34A1" w:rsidR="57CA9570">
        <w:rPr>
          <w:lang w:val="vi-VN"/>
        </w:rPr>
        <w:t>英語の読み方をカタカナに表記してください</w:t>
      </w:r>
    </w:p>
    <w:p w:rsidR="00F43E3C" w:rsidP="00F43E3C" w:rsidRDefault="00F43E3C" w14:paraId="29035394" w14:textId="7FAA2383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562"/>
        <w:gridCol w:w="1920"/>
        <w:gridCol w:w="3042"/>
        <w:gridCol w:w="3826"/>
      </w:tblGrid>
      <w:tr w:rsidR="00F43E3C" w:rsidTr="57B991BA" w14:paraId="09191D44" w14:textId="77777777">
        <w:trPr>
          <w:jc w:val="center"/>
        </w:trPr>
        <w:tc>
          <w:tcPr>
            <w:tcW w:w="562" w:type="dxa"/>
          </w:tcPr>
          <w:p w:rsidR="00F43E3C" w:rsidP="00BD7D90" w:rsidRDefault="00F43E3C" w14:paraId="42CB5BE8" w14:textId="77777777"/>
        </w:tc>
        <w:tc>
          <w:tcPr>
            <w:tcW w:w="1920" w:type="dxa"/>
          </w:tcPr>
          <w:p w:rsidRPr="00AF0B69" w:rsidR="00F43E3C" w:rsidP="00BD7D90" w:rsidRDefault="00F43E3C" w14:paraId="0E919E5D" w14:textId="77777777">
            <w:pPr>
              <w:jc w:val="center"/>
              <w:rPr>
                <w:b/>
                <w:bCs/>
                <w:lang w:val="vi-VN"/>
              </w:rPr>
            </w:pPr>
            <w:r w:rsidRPr="00AF0B69">
              <w:rPr>
                <w:rFonts w:hint="eastAsia"/>
                <w:b/>
                <w:bCs/>
                <w:lang w:val="vi-VN"/>
              </w:rPr>
              <w:t>英語</w:t>
            </w:r>
          </w:p>
        </w:tc>
        <w:tc>
          <w:tcPr>
            <w:tcW w:w="3042" w:type="dxa"/>
          </w:tcPr>
          <w:p w:rsidRPr="00AF0B69" w:rsidR="00F43E3C" w:rsidP="00BD7D90" w:rsidRDefault="00F43E3C" w14:paraId="0375096A" w14:textId="15C6D5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学生の名前</w:t>
            </w:r>
          </w:p>
        </w:tc>
        <w:tc>
          <w:tcPr>
            <w:tcW w:w="3826" w:type="dxa"/>
          </w:tcPr>
          <w:p w:rsidRPr="00AF0B69" w:rsidR="00F43E3C" w:rsidP="00BD7D90" w:rsidRDefault="00F43E3C" w14:paraId="3BF6E0C1" w14:textId="09D35BB3">
            <w:pPr>
              <w:jc w:val="center"/>
              <w:rPr>
                <w:b/>
                <w:bCs/>
              </w:rPr>
            </w:pPr>
            <w:r w:rsidRPr="00AF0B69">
              <w:rPr>
                <w:rFonts w:hint="eastAsia"/>
                <w:b/>
                <w:bCs/>
              </w:rPr>
              <w:t>カタカナ</w:t>
            </w:r>
          </w:p>
        </w:tc>
      </w:tr>
      <w:tr w:rsidR="00F43E3C" w:rsidTr="57B991BA" w14:paraId="3304F6C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384625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8BC8223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A/B</w:t>
            </w:r>
            <w:r w:rsidRPr="00AF0B69">
              <w:rPr>
                <w:rFonts w:hint="eastAsia" w:ascii="Hiragino Kaku Gothic ProN W3" w:eastAsia="Hiragino Kaku Gothic ProN W3" w:cs="Hiragino Kaku Gothic ProN W3"/>
                <w:color w:val="000000"/>
                <w:sz w:val="28"/>
                <w:szCs w:val="28"/>
              </w:rPr>
              <w:t>テスト</w:t>
            </w:r>
          </w:p>
        </w:tc>
        <w:tc>
          <w:tcPr>
            <w:tcW w:w="3042" w:type="dxa"/>
            <w:vAlign w:val="center"/>
          </w:tcPr>
          <w:p w:rsidR="00F43E3C" w:rsidP="00BD7D90" w:rsidRDefault="2865E597" w14:paraId="62D941D8" w14:textId="7830C24A">
            <w:r>
              <w:t>Lê Bá Huy</w:t>
            </w:r>
          </w:p>
        </w:tc>
        <w:tc>
          <w:tcPr>
            <w:tcW w:w="3826" w:type="dxa"/>
            <w:vAlign w:val="center"/>
          </w:tcPr>
          <w:p w:rsidR="00F43E3C" w:rsidP="57B991BA" w:rsidRDefault="38DD3AB6" w14:paraId="43BFE019" w14:textId="1AE9D2C7">
            <w:pPr>
              <w:rPr>
                <w:lang w:val="ja"/>
              </w:rPr>
            </w:pPr>
            <w:r w:rsidRPr="57B991BA">
              <w:rPr>
                <w:lang w:val="ja"/>
              </w:rPr>
              <w:t>エー</w:t>
            </w:r>
            <w:r w:rsidRPr="57B991BA" w:rsidR="1D13BAA2">
              <w:rPr>
                <w:lang w:val="ja"/>
              </w:rPr>
              <w:t>・</w:t>
            </w:r>
            <w:r w:rsidRPr="57B991BA">
              <w:rPr>
                <w:lang w:val="ja"/>
              </w:rPr>
              <w:t>ビーテス</w:t>
            </w:r>
            <w:r w:rsidRPr="57B991BA" w:rsidR="2962B71B">
              <w:rPr>
                <w:lang w:val="ja"/>
              </w:rPr>
              <w:t>ト</w:t>
            </w:r>
          </w:p>
        </w:tc>
      </w:tr>
      <w:tr w:rsidR="00F43E3C" w:rsidTr="57B991BA" w14:paraId="2896233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="00F43E3C" w:rsidP="00BD7D90" w:rsidRDefault="00F43E3C" w14:paraId="607AEB2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669C3B57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ADSL</w:t>
            </w:r>
          </w:p>
        </w:tc>
        <w:tc>
          <w:tcPr>
            <w:tcW w:w="3042" w:type="dxa"/>
            <w:vAlign w:val="center"/>
          </w:tcPr>
          <w:p w:rsidR="00F43E3C" w:rsidP="00BD7D90" w:rsidRDefault="05CEAE9A" w14:paraId="129D6255" w14:textId="3947EDD9">
            <w:r>
              <w:t>Lê Quốc Mạnh</w:t>
            </w:r>
          </w:p>
        </w:tc>
        <w:tc>
          <w:tcPr>
            <w:tcW w:w="3826" w:type="dxa"/>
            <w:vAlign w:val="center"/>
          </w:tcPr>
          <w:p w:rsidR="00F43E3C" w:rsidP="00BD7D90" w:rsidRDefault="52B9FD6D" w14:paraId="3AD215AB" w14:textId="21BE8FB4">
            <w:r>
              <w:t>エーディー</w:t>
            </w:r>
            <w:r w:rsidR="38D5E63A">
              <w:t>エスエル</w:t>
            </w:r>
          </w:p>
        </w:tc>
      </w:tr>
      <w:tr w:rsidR="00F43E3C" w:rsidTr="57B991BA" w14:paraId="11445275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2D152D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362D5FF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API</w:t>
            </w:r>
          </w:p>
        </w:tc>
        <w:tc>
          <w:tcPr>
            <w:tcW w:w="3042" w:type="dxa"/>
            <w:vAlign w:val="center"/>
          </w:tcPr>
          <w:p w:rsidR="00F43E3C" w:rsidP="00BD7D90" w:rsidRDefault="346DEFF3" w14:paraId="11B868B6" w14:textId="44D88EB2">
            <w:r>
              <w:t>Ngô Trung Hiếu</w:t>
            </w:r>
          </w:p>
        </w:tc>
        <w:tc>
          <w:tcPr>
            <w:tcW w:w="3826" w:type="dxa"/>
            <w:vAlign w:val="center"/>
          </w:tcPr>
          <w:p w:rsidR="00F43E3C" w:rsidP="00BD7D90" w:rsidRDefault="259946AD" w14:paraId="6A95D61F" w14:textId="4EB706A7">
            <w:r>
              <w:t>エーピーアイ</w:t>
            </w:r>
          </w:p>
        </w:tc>
      </w:tr>
      <w:tr w:rsidR="00F43E3C" w:rsidTr="57B991BA" w14:paraId="31EC1A69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051C1B4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24E9B21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ASP</w:t>
            </w:r>
          </w:p>
        </w:tc>
        <w:tc>
          <w:tcPr>
            <w:tcW w:w="3042" w:type="dxa"/>
            <w:vAlign w:val="center"/>
          </w:tcPr>
          <w:p w:rsidR="00F43E3C" w:rsidP="00BD7D90" w:rsidRDefault="246DDC5F" w14:paraId="3CA206E6" w14:textId="287147E5">
            <w:r>
              <w:t>Ngô Xuân Đạt</w:t>
            </w:r>
          </w:p>
        </w:tc>
        <w:tc>
          <w:tcPr>
            <w:tcW w:w="3826" w:type="dxa"/>
            <w:vAlign w:val="center"/>
          </w:tcPr>
          <w:p w:rsidR="00F43E3C" w:rsidP="00BD7D90" w:rsidRDefault="05206519" w14:paraId="2EEF6B17" w14:textId="5CC1F011">
            <w:r>
              <w:t>エーエスピー</w:t>
            </w:r>
          </w:p>
        </w:tc>
      </w:tr>
      <w:tr w:rsidR="00F43E3C" w:rsidTr="57B991BA" w14:paraId="393A1F4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9BE0BC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1AD7B9A0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AI</w:t>
            </w:r>
          </w:p>
        </w:tc>
        <w:tc>
          <w:tcPr>
            <w:tcW w:w="3042" w:type="dxa"/>
            <w:vAlign w:val="center"/>
          </w:tcPr>
          <w:p w:rsidR="00F43E3C" w:rsidP="00BD7D90" w:rsidRDefault="281E2D50" w14:paraId="60F8F628" w14:textId="14AA488F">
            <w:r>
              <w:t>Nguyễn Anh Vương</w:t>
            </w:r>
          </w:p>
        </w:tc>
        <w:tc>
          <w:tcPr>
            <w:tcW w:w="3826" w:type="dxa"/>
            <w:vAlign w:val="center"/>
          </w:tcPr>
          <w:p w:rsidR="00F43E3C" w:rsidP="00BD7D90" w:rsidRDefault="13B02EE6" w14:paraId="4A083DDD" w14:textId="4FE4FBD0">
            <w:r>
              <w:t>エーアイ</w:t>
            </w:r>
          </w:p>
        </w:tc>
      </w:tr>
      <w:tr w:rsidR="00F43E3C" w:rsidTr="57B991BA" w14:paraId="1A4396F9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05CDBD8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40ECD7BC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BI</w:t>
            </w:r>
            <w:r w:rsidRPr="00AF0B69">
              <w:rPr>
                <w:rFonts w:hint="eastAsia" w:ascii="Hiragino Kaku Gothic ProN W3" w:eastAsia="Hiragino Kaku Gothic ProN W3" w:cs="Hiragino Kaku Gothic ProN W3"/>
                <w:color w:val="000000"/>
                <w:sz w:val="28"/>
                <w:szCs w:val="28"/>
              </w:rPr>
              <w:t>ツール</w:t>
            </w:r>
          </w:p>
        </w:tc>
        <w:tc>
          <w:tcPr>
            <w:tcW w:w="3042" w:type="dxa"/>
            <w:vAlign w:val="center"/>
          </w:tcPr>
          <w:p w:rsidR="00F43E3C" w:rsidP="00BD7D90" w:rsidRDefault="240A256B" w14:paraId="591D0C28" w14:textId="6DA5AC8C">
            <w:r>
              <w:t>Nguyễn Đức Long</w:t>
            </w:r>
          </w:p>
        </w:tc>
        <w:tc>
          <w:tcPr>
            <w:tcW w:w="3826" w:type="dxa"/>
            <w:vAlign w:val="center"/>
          </w:tcPr>
          <w:p w:rsidR="00F43E3C" w:rsidP="00BD7D90" w:rsidRDefault="17A3DA00" w14:paraId="4A683199" w14:textId="6EE79053">
            <w:r>
              <w:t>ビ</w:t>
            </w:r>
            <w:r w:rsidR="1AD90AAC">
              <w:t>ー</w:t>
            </w:r>
            <w:r>
              <w:t>アイツール</w:t>
            </w:r>
          </w:p>
        </w:tc>
      </w:tr>
      <w:tr w:rsidR="00F43E3C" w:rsidTr="57B991BA" w14:paraId="39E88FE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E03808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765E1F4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CDN</w:t>
            </w:r>
          </w:p>
        </w:tc>
        <w:tc>
          <w:tcPr>
            <w:tcW w:w="3042" w:type="dxa"/>
            <w:vAlign w:val="center"/>
          </w:tcPr>
          <w:p w:rsidR="00F43E3C" w:rsidP="00BD7D90" w:rsidRDefault="0FDC1731" w14:paraId="7A9A289A" w14:textId="17354F2F">
            <w:r>
              <w:t>Nguyễn Đức Phong</w:t>
            </w:r>
          </w:p>
        </w:tc>
        <w:tc>
          <w:tcPr>
            <w:tcW w:w="3826" w:type="dxa"/>
            <w:vAlign w:val="center"/>
          </w:tcPr>
          <w:p w:rsidR="00F43E3C" w:rsidP="57B991BA" w:rsidRDefault="36802DE7" w14:paraId="0714896B" w14:textId="3D5AF78F">
            <w:pPr>
              <w:rPr>
                <w:rFonts w:ascii="Yu Mincho" w:hAnsi="Yu Mincho" w:eastAsia="Yu Mincho" w:cs="Yu Mincho"/>
                <w:lang w:val="ja"/>
              </w:rPr>
            </w:pPr>
            <w:r w:rsidRPr="57B991BA">
              <w:rPr>
                <w:rFonts w:ascii="Yu Mincho" w:hAnsi="Yu Mincho" w:eastAsia="Yu Mincho" w:cs="Yu Mincho"/>
                <w:lang w:val="ja"/>
              </w:rPr>
              <w:t>シーディーエヌ</w:t>
            </w:r>
          </w:p>
        </w:tc>
      </w:tr>
      <w:tr w:rsidR="00F43E3C" w:rsidTr="57B991BA" w14:paraId="1995C44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9E4ABEB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44A40F8B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CMS</w:t>
            </w:r>
          </w:p>
        </w:tc>
        <w:tc>
          <w:tcPr>
            <w:tcW w:w="3042" w:type="dxa"/>
            <w:vAlign w:val="center"/>
          </w:tcPr>
          <w:p w:rsidR="00F43E3C" w:rsidP="00BD7D90" w:rsidRDefault="1915F8C5" w14:paraId="64F511AC" w14:textId="019288EF">
            <w:r>
              <w:t>Nguyễn Lê Tuấn Anh</w:t>
            </w:r>
          </w:p>
        </w:tc>
        <w:tc>
          <w:tcPr>
            <w:tcW w:w="3826" w:type="dxa"/>
            <w:vAlign w:val="center"/>
          </w:tcPr>
          <w:p w:rsidR="00F43E3C" w:rsidP="00BD7D90" w:rsidRDefault="2BCF7735" w14:paraId="28B3ECF2" w14:textId="6B4B83A9">
            <w:r>
              <w:t>シーエムエス</w:t>
            </w:r>
          </w:p>
        </w:tc>
      </w:tr>
      <w:tr w:rsidR="00F43E3C" w:rsidTr="57B991BA" w14:paraId="7089468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19697E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94E4BCA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DBMS</w:t>
            </w:r>
          </w:p>
        </w:tc>
        <w:tc>
          <w:tcPr>
            <w:tcW w:w="3042" w:type="dxa"/>
            <w:vAlign w:val="center"/>
          </w:tcPr>
          <w:p w:rsidR="00F43E3C" w:rsidP="00BD7D90" w:rsidRDefault="47F6A4BE" w14:paraId="3BBE5A2D" w14:textId="433676A1">
            <w:r>
              <w:t>Nguyễn Ngọc Anh</w:t>
            </w:r>
          </w:p>
        </w:tc>
        <w:tc>
          <w:tcPr>
            <w:tcW w:w="3826" w:type="dxa"/>
            <w:vAlign w:val="center"/>
          </w:tcPr>
          <w:p w:rsidR="00F43E3C" w:rsidP="00BD7D90" w:rsidRDefault="45CE9667" w14:paraId="1096495E" w14:textId="2F97159D">
            <w:r>
              <w:t>ディービ</w:t>
            </w:r>
            <w:r w:rsidR="4B9DEA54">
              <w:t>ー</w:t>
            </w:r>
            <w:r>
              <w:t>エムエス</w:t>
            </w:r>
          </w:p>
        </w:tc>
      </w:tr>
      <w:tr w:rsidR="00F43E3C" w:rsidTr="57B991BA" w14:paraId="6E6BA5A3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D63AFC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45ABC75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DNS</w:t>
            </w:r>
          </w:p>
        </w:tc>
        <w:tc>
          <w:tcPr>
            <w:tcW w:w="3042" w:type="dxa"/>
            <w:vAlign w:val="center"/>
          </w:tcPr>
          <w:p w:rsidR="00F43E3C" w:rsidP="00BD7D90" w:rsidRDefault="2C62B0C5" w14:paraId="37FCAE92" w14:textId="23CC41F3">
            <w:r>
              <w:t>Nguyễn Ngọc Đạt</w:t>
            </w:r>
          </w:p>
        </w:tc>
        <w:tc>
          <w:tcPr>
            <w:tcW w:w="3826" w:type="dxa"/>
            <w:vAlign w:val="center"/>
          </w:tcPr>
          <w:p w:rsidR="00F43E3C" w:rsidP="00BD7D90" w:rsidRDefault="494DFFF9" w14:paraId="73C1D740" w14:textId="3FADF03F">
            <w:r>
              <w:t>ディーエヌエス</w:t>
            </w:r>
          </w:p>
        </w:tc>
      </w:tr>
      <w:tr w:rsidR="00F43E3C" w:rsidTr="57B991BA" w14:paraId="13F2F9AD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2BE53E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4AA692B9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DWH</w:t>
            </w:r>
          </w:p>
        </w:tc>
        <w:tc>
          <w:tcPr>
            <w:tcW w:w="3042" w:type="dxa"/>
            <w:vAlign w:val="center"/>
          </w:tcPr>
          <w:p w:rsidR="00F43E3C" w:rsidP="00BD7D90" w:rsidRDefault="4EBCAD2B" w14:paraId="7357A510" w14:textId="1153886E">
            <w:r>
              <w:t>Nguyễn Thành Dương</w:t>
            </w:r>
          </w:p>
        </w:tc>
        <w:tc>
          <w:tcPr>
            <w:tcW w:w="3826" w:type="dxa"/>
            <w:vAlign w:val="center"/>
          </w:tcPr>
          <w:p w:rsidR="00F43E3C" w:rsidP="00BD7D90" w:rsidRDefault="7372B368" w14:paraId="04643933" w14:textId="64949352">
            <w:r>
              <w:t>ディーダブリユー</w:t>
            </w:r>
            <w:r w:rsidR="226B8A56">
              <w:t>エイチ</w:t>
            </w:r>
          </w:p>
        </w:tc>
      </w:tr>
      <w:tr w:rsidR="00F43E3C" w:rsidTr="57B991BA" w14:paraId="61D0B6F5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6B611266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060BC7DF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EC</w:t>
            </w:r>
          </w:p>
        </w:tc>
        <w:tc>
          <w:tcPr>
            <w:tcW w:w="3042" w:type="dxa"/>
            <w:vAlign w:val="center"/>
          </w:tcPr>
          <w:p w:rsidR="00F43E3C" w:rsidP="00BD7D90" w:rsidRDefault="64960122" w14:paraId="0CFF7062" w14:textId="61D31F6B">
            <w:r>
              <w:t>Nguyễn Viết Tuấn</w:t>
            </w:r>
          </w:p>
        </w:tc>
        <w:tc>
          <w:tcPr>
            <w:tcW w:w="3826" w:type="dxa"/>
            <w:vAlign w:val="center"/>
          </w:tcPr>
          <w:p w:rsidR="00F43E3C" w:rsidP="00BD7D90" w:rsidRDefault="13C78173" w14:paraId="3E87262F" w14:textId="4290B859">
            <w:r>
              <w:t>イーシー</w:t>
            </w:r>
          </w:p>
        </w:tc>
      </w:tr>
      <w:tr w:rsidR="00F43E3C" w:rsidTr="57B991BA" w14:paraId="79938CA8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F07C5B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08381EB3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ETL</w:t>
            </w:r>
          </w:p>
        </w:tc>
        <w:tc>
          <w:tcPr>
            <w:tcW w:w="3042" w:type="dxa"/>
            <w:vAlign w:val="center"/>
          </w:tcPr>
          <w:p w:rsidR="00F43E3C" w:rsidP="00BD7D90" w:rsidRDefault="1C858B66" w14:paraId="6BFE751E" w14:textId="2F21E067">
            <w:r>
              <w:t>Nguyễn Xuân Thành</w:t>
            </w:r>
          </w:p>
        </w:tc>
        <w:tc>
          <w:tcPr>
            <w:tcW w:w="3826" w:type="dxa"/>
            <w:vAlign w:val="center"/>
          </w:tcPr>
          <w:p w:rsidR="00F43E3C" w:rsidP="57B991BA" w:rsidRDefault="7239FD14" w14:paraId="1BDFF3AA" w14:textId="03229E47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>ｲｰ</w:t>
            </w:r>
            <w:r w:rsidRPr="57B991BA" w:rsidR="585ACF79">
              <w:rPr>
                <w:rFonts w:ascii="Calibri" w:hAnsi="Calibri" w:eastAsia="Calibri" w:cs="Calibri"/>
                <w:color w:val="000000" w:themeColor="text1"/>
              </w:rPr>
              <w:t>ティｰｴﾙ</w:t>
            </w:r>
          </w:p>
        </w:tc>
      </w:tr>
      <w:tr w:rsidR="00F43E3C" w:rsidTr="57B991BA" w14:paraId="234193C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C88094F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79D9F456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FTP</w:t>
            </w:r>
          </w:p>
        </w:tc>
        <w:tc>
          <w:tcPr>
            <w:tcW w:w="3042" w:type="dxa"/>
            <w:vAlign w:val="center"/>
          </w:tcPr>
          <w:p w:rsidR="00F43E3C" w:rsidP="00BD7D90" w:rsidRDefault="3DFFC144" w14:paraId="397F82E0" w14:textId="07A9F93A">
            <w:r>
              <w:t>Phạm Hồng Đức</w:t>
            </w:r>
          </w:p>
        </w:tc>
        <w:tc>
          <w:tcPr>
            <w:tcW w:w="3826" w:type="dxa"/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600"/>
            </w:tblGrid>
            <w:tr w:rsidR="57B991BA" w:rsidTr="57B991BA" w14:paraId="66A078B9" w14:textId="77777777">
              <w:trPr>
                <w:trHeight w:val="795"/>
              </w:trPr>
              <w:tc>
                <w:tcPr>
                  <w:tcW w:w="361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vAlign w:val="center"/>
                </w:tcPr>
                <w:p w:rsidR="57B991BA" w:rsidRDefault="57B991BA" w14:paraId="5E97BFFC" w14:textId="56681C59">
                  <w:r w:rsidRPr="57B991BA">
                    <w:rPr>
                      <w:rFonts w:ascii="Calibri" w:hAnsi="Calibri" w:eastAsia="Calibri" w:cs="Calibri"/>
                      <w:color w:val="000000" w:themeColor="text1"/>
                    </w:rPr>
                    <w:t>エフティーピー</w:t>
                  </w:r>
                </w:p>
              </w:tc>
            </w:tr>
          </w:tbl>
          <w:p w:rsidR="00F43E3C" w:rsidP="57B991BA" w:rsidRDefault="00F43E3C" w14:paraId="6BCC9A1F" w14:textId="13F4609D"/>
        </w:tc>
      </w:tr>
      <w:tr w:rsidR="00F43E3C" w:rsidTr="57B991BA" w14:paraId="07E1728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5CFA864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A7BCF68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GUI</w:t>
            </w:r>
          </w:p>
        </w:tc>
        <w:tc>
          <w:tcPr>
            <w:tcW w:w="3042" w:type="dxa"/>
            <w:vAlign w:val="center"/>
          </w:tcPr>
          <w:p w:rsidR="00F43E3C" w:rsidP="00BD7D90" w:rsidRDefault="7CA6E328" w14:paraId="6AD0A2C5" w14:textId="0314D828">
            <w:r>
              <w:t>Phạm Minh Chiến</w:t>
            </w:r>
          </w:p>
        </w:tc>
        <w:tc>
          <w:tcPr>
            <w:tcW w:w="3826" w:type="dxa"/>
            <w:vAlign w:val="center"/>
          </w:tcPr>
          <w:p w:rsidR="00F43E3C" w:rsidP="57B991BA" w:rsidRDefault="6E604963" w14:paraId="0276DBB7" w14:textId="6A7ED4C1">
            <w:pPr>
              <w:rPr>
                <w:rFonts w:ascii="Segoe UI Historic" w:hAnsi="Segoe UI Historic" w:eastAsia="Segoe UI Historic" w:cs="Segoe UI Historic"/>
                <w:sz w:val="22"/>
                <w:szCs w:val="22"/>
              </w:rPr>
            </w:pPr>
            <w:r w:rsidRPr="57B991BA">
              <w:rPr>
                <w:rFonts w:ascii="Segoe UI Historic" w:hAnsi="Segoe UI Historic" w:eastAsia="Segoe UI Historic" w:cs="Segoe UI Historic"/>
                <w:sz w:val="22"/>
                <w:szCs w:val="22"/>
              </w:rPr>
              <w:t>ジーユーアイ</w:t>
            </w:r>
          </w:p>
          <w:p w:rsidR="00F43E3C" w:rsidP="57B991BA" w:rsidRDefault="00F43E3C" w14:paraId="61013F2C" w14:textId="08A4D8B4">
            <w:pPr>
              <w:rPr>
                <w:rFonts w:ascii="Segoe UI Historic" w:hAnsi="Segoe UI Historic" w:eastAsia="Segoe UI Historic" w:cs="Segoe UI Historic"/>
                <w:sz w:val="22"/>
                <w:szCs w:val="22"/>
              </w:rPr>
            </w:pPr>
          </w:p>
        </w:tc>
      </w:tr>
      <w:tr w:rsidR="00F43E3C" w:rsidTr="57B991BA" w14:paraId="4A22592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6EF2411C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EB8BA3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GPS</w:t>
            </w:r>
          </w:p>
        </w:tc>
        <w:tc>
          <w:tcPr>
            <w:tcW w:w="3042" w:type="dxa"/>
            <w:vAlign w:val="center"/>
          </w:tcPr>
          <w:p w:rsidR="00F43E3C" w:rsidP="00BD7D90" w:rsidRDefault="19CFA7F6" w14:paraId="6FCDCC17" w14:textId="2D63E3CA">
            <w:r>
              <w:t>Gia Hoà</w:t>
            </w:r>
          </w:p>
        </w:tc>
        <w:tc>
          <w:tcPr>
            <w:tcW w:w="3826" w:type="dxa"/>
            <w:vAlign w:val="center"/>
          </w:tcPr>
          <w:p w:rsidR="00F43E3C" w:rsidP="00BD7D90" w:rsidRDefault="7E9B51F4" w14:paraId="451B79F4" w14:textId="6EB97949">
            <w:r>
              <w:t>ジーピーエス</w:t>
            </w:r>
          </w:p>
        </w:tc>
      </w:tr>
      <w:tr w:rsidR="00F43E3C" w:rsidTr="57B991BA" w14:paraId="1C58B9BD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2C44E3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FF994A1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HTML</w:t>
            </w:r>
          </w:p>
        </w:tc>
        <w:tc>
          <w:tcPr>
            <w:tcW w:w="3042" w:type="dxa"/>
            <w:vAlign w:val="center"/>
          </w:tcPr>
          <w:p w:rsidR="00F43E3C" w:rsidP="00BD7D90" w:rsidRDefault="3082D19B" w14:paraId="04C7DFF9" w14:textId="534F458E">
            <w:r>
              <w:t>Quỳnh Giao</w:t>
            </w:r>
          </w:p>
        </w:tc>
        <w:tc>
          <w:tcPr>
            <w:tcW w:w="3826" w:type="dxa"/>
            <w:vAlign w:val="center"/>
          </w:tcPr>
          <w:p w:rsidR="00F43E3C" w:rsidP="57B991BA" w:rsidRDefault="76B2447D" w14:paraId="02E81420" w14:textId="01820D03">
            <w:pPr>
              <w:rPr>
                <w:rFonts w:ascii="Yu Mincho" w:hAnsi="Yu Mincho" w:eastAsia="Yu Mincho" w:cs="Yu Mincho"/>
                <w:lang w:val="ja"/>
              </w:rPr>
            </w:pPr>
            <w:r>
              <w:t>エイチ</w:t>
            </w:r>
            <w:r w:rsidRPr="57B991BA">
              <w:rPr>
                <w:rFonts w:ascii="Yu Mincho" w:hAnsi="Yu Mincho" w:eastAsia="Yu Mincho" w:cs="Yu Mincho"/>
                <w:lang w:val="ja"/>
              </w:rPr>
              <w:t>ティーエム</w:t>
            </w:r>
            <w:r w:rsidRPr="57B991BA" w:rsidR="731A0193">
              <w:rPr>
                <w:rFonts w:ascii="Yu Mincho" w:hAnsi="Yu Mincho" w:eastAsia="Yu Mincho" w:cs="Yu Mincho"/>
                <w:lang w:val="ja"/>
              </w:rPr>
              <w:t>エル</w:t>
            </w:r>
          </w:p>
        </w:tc>
      </w:tr>
      <w:tr w:rsidR="00F43E3C" w:rsidTr="57B991BA" w14:paraId="1B112F06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2DA3E4A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99450F5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HTTP</w:t>
            </w:r>
          </w:p>
        </w:tc>
        <w:tc>
          <w:tcPr>
            <w:tcW w:w="3042" w:type="dxa"/>
            <w:vAlign w:val="center"/>
          </w:tcPr>
          <w:p w:rsidR="00F43E3C" w:rsidP="00BD7D90" w:rsidRDefault="5198C474" w14:paraId="29F2AA10" w14:textId="726AABC4">
            <w:r>
              <w:t>Phạm Văn Uy</w:t>
            </w:r>
          </w:p>
        </w:tc>
        <w:tc>
          <w:tcPr>
            <w:tcW w:w="3826" w:type="dxa"/>
            <w:vAlign w:val="center"/>
          </w:tcPr>
          <w:p w:rsidR="00F43E3C" w:rsidP="00BD7D90" w:rsidRDefault="78733068" w14:paraId="5D72E03B" w14:textId="0C636362">
            <w:r>
              <w:t>エイチティ</w:t>
            </w:r>
            <w:r w:rsidR="5565E893">
              <w:t>ー</w:t>
            </w:r>
            <w:r>
              <w:t>ティ</w:t>
            </w:r>
            <w:r w:rsidR="2580EAAF">
              <w:t>ー</w:t>
            </w:r>
            <w:r>
              <w:t>ピー</w:t>
            </w:r>
          </w:p>
        </w:tc>
      </w:tr>
      <w:tr w:rsidR="00F43E3C" w:rsidTr="57B991BA" w14:paraId="1B91D05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D45A8C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7468016D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HDMI</w:t>
            </w:r>
          </w:p>
        </w:tc>
        <w:tc>
          <w:tcPr>
            <w:tcW w:w="3042" w:type="dxa"/>
            <w:vAlign w:val="center"/>
          </w:tcPr>
          <w:p w:rsidR="00F43E3C" w:rsidP="00BD7D90" w:rsidRDefault="4802BFA1" w14:paraId="550BA29D" w14:textId="757EE970">
            <w:r>
              <w:t>Trần Quốc Hoàn</w:t>
            </w:r>
          </w:p>
        </w:tc>
        <w:tc>
          <w:tcPr>
            <w:tcW w:w="3826" w:type="dxa"/>
            <w:vAlign w:val="center"/>
          </w:tcPr>
          <w:p w:rsidR="00F43E3C" w:rsidP="00BD7D90" w:rsidRDefault="3430823D" w14:paraId="3A6A5028" w14:textId="38B9158A">
            <w:r>
              <w:t>エ</w:t>
            </w:r>
            <w:r w:rsidR="5DE8EDFA">
              <w:t>イチ</w:t>
            </w:r>
            <w:r>
              <w:t>ディ</w:t>
            </w:r>
            <w:r w:rsidR="7AE205B8">
              <w:t>ー</w:t>
            </w:r>
            <w:r>
              <w:t>エムアイ</w:t>
            </w:r>
          </w:p>
        </w:tc>
      </w:tr>
      <w:tr w:rsidR="00F43E3C" w:rsidTr="57B991BA" w14:paraId="516DF3FC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3F19FB2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7885B90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IC</w:t>
            </w:r>
            <w:r w:rsidRPr="00AF0B69">
              <w:rPr>
                <w:rFonts w:hint="eastAsia" w:ascii="Hiragino Kaku Gothic ProN W3" w:eastAsia="Hiragino Kaku Gothic ProN W3" w:cs="Hiragino Kaku Gothic ProN W3"/>
                <w:color w:val="000000"/>
                <w:sz w:val="28"/>
                <w:szCs w:val="28"/>
              </w:rPr>
              <w:t>カード</w:t>
            </w:r>
          </w:p>
        </w:tc>
        <w:tc>
          <w:tcPr>
            <w:tcW w:w="3042" w:type="dxa"/>
            <w:vAlign w:val="center"/>
          </w:tcPr>
          <w:p w:rsidR="00F43E3C" w:rsidP="00BD7D90" w:rsidRDefault="110E7B46" w14:paraId="352D6C5E" w14:textId="00C1165C">
            <w:r>
              <w:t>Bùi Quang Tùng</w:t>
            </w:r>
          </w:p>
        </w:tc>
        <w:tc>
          <w:tcPr>
            <w:tcW w:w="3826" w:type="dxa"/>
            <w:vAlign w:val="center"/>
          </w:tcPr>
          <w:p w:rsidR="00F43E3C" w:rsidP="00BD7D90" w:rsidRDefault="5D8EDB0C" w14:paraId="2AA32FCF" w14:textId="5BBFEA87">
            <w:r>
              <w:t>アイシーカード</w:t>
            </w:r>
          </w:p>
        </w:tc>
      </w:tr>
      <w:tr w:rsidR="00F43E3C" w:rsidTr="57B991BA" w14:paraId="688883F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0235F7F2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6B75B9E1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IP</w:t>
            </w:r>
            <w:r w:rsidRPr="00AF0B69">
              <w:rPr>
                <w:rFonts w:hint="eastAsia" w:ascii="Hiragino Kaku Gothic ProN W3" w:eastAsia="Hiragino Kaku Gothic ProN W3" w:cs="Hiragino Kaku Gothic ProN W3"/>
                <w:color w:val="000000"/>
                <w:sz w:val="28"/>
                <w:szCs w:val="28"/>
              </w:rPr>
              <w:t>アドレス</w:t>
            </w:r>
          </w:p>
        </w:tc>
        <w:tc>
          <w:tcPr>
            <w:tcW w:w="3042" w:type="dxa"/>
            <w:vAlign w:val="center"/>
          </w:tcPr>
          <w:p w:rsidR="00F43E3C" w:rsidP="00BD7D90" w:rsidRDefault="1A2B826B" w14:paraId="1E68EB12" w14:textId="19FAF870">
            <w:r>
              <w:t>Đặng Huy Hoàng</w:t>
            </w:r>
          </w:p>
        </w:tc>
        <w:tc>
          <w:tcPr>
            <w:tcW w:w="3826" w:type="dxa"/>
            <w:vAlign w:val="center"/>
          </w:tcPr>
          <w:p w:rsidR="00F43E3C" w:rsidP="00BD7D90" w:rsidRDefault="5FE246A1" w14:paraId="3A0EE589" w14:textId="0DFB9360">
            <w:r>
              <w:t>アイピーアドレス</w:t>
            </w:r>
          </w:p>
        </w:tc>
      </w:tr>
      <w:tr w:rsidR="00F43E3C" w:rsidTr="57B991BA" w14:paraId="0B9948AD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83CB590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C0E2CA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IoT</w:t>
            </w:r>
          </w:p>
        </w:tc>
        <w:tc>
          <w:tcPr>
            <w:tcW w:w="3042" w:type="dxa"/>
            <w:vAlign w:val="center"/>
          </w:tcPr>
          <w:p w:rsidR="00F43E3C" w:rsidP="00BD7D90" w:rsidRDefault="4E201C70" w14:paraId="36D4E11C" w14:textId="16585ABA">
            <w:r>
              <w:t>Đặng Thành Văn</w:t>
            </w:r>
          </w:p>
        </w:tc>
        <w:tc>
          <w:tcPr>
            <w:tcW w:w="3826" w:type="dxa"/>
            <w:vAlign w:val="center"/>
          </w:tcPr>
          <w:p w:rsidR="00F43E3C" w:rsidP="00BD7D90" w:rsidRDefault="0E74704F" w14:paraId="1FCCB71B" w14:textId="4D2E7BD4">
            <w:r>
              <w:t>アイオーティー</w:t>
            </w:r>
          </w:p>
        </w:tc>
      </w:tr>
      <w:tr w:rsidR="00F43E3C" w:rsidTr="57B991BA" w14:paraId="1454B4A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285BB5D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F71A033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JPEG</w:t>
            </w:r>
          </w:p>
        </w:tc>
        <w:tc>
          <w:tcPr>
            <w:tcW w:w="3042" w:type="dxa"/>
            <w:vAlign w:val="center"/>
          </w:tcPr>
          <w:p w:rsidR="00F43E3C" w:rsidP="00BD7D90" w:rsidRDefault="4DBBCDF5" w14:paraId="351B8DF5" w14:textId="72D4879A">
            <w:r>
              <w:t>Đoàn Trung Dũng</w:t>
            </w:r>
          </w:p>
        </w:tc>
        <w:tc>
          <w:tcPr>
            <w:tcW w:w="3826" w:type="dxa"/>
            <w:vAlign w:val="center"/>
          </w:tcPr>
          <w:p w:rsidR="00F43E3C" w:rsidP="57B991BA" w:rsidRDefault="49E6A52F" w14:paraId="7D21CA24" w14:textId="3E833848">
            <w:ins w:author="DANG HUY HOANG 20194571" w:date="2021-10-01T09:03:00Z" w:id="0">
              <w:r>
                <w:t>ジェ</w:t>
              </w:r>
            </w:ins>
            <w:ins w:author="DANG HUY HOANG 20194571" w:date="2021-10-01T09:04:00Z" w:id="1">
              <w:r>
                <w:t>イ</w:t>
              </w:r>
            </w:ins>
            <w:ins w:author="DANG HUY HOANG 20194571" w:date="2021-10-01T09:03:00Z" w:id="2">
              <w:r>
                <w:t>ペグ</w:t>
              </w:r>
            </w:ins>
          </w:p>
        </w:tc>
      </w:tr>
      <w:tr w:rsidR="00F43E3C" w:rsidTr="57B991BA" w14:paraId="4EEBEDB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0A2272F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37C5ED5F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KVM</w:t>
            </w:r>
          </w:p>
        </w:tc>
        <w:tc>
          <w:tcPr>
            <w:tcW w:w="3042" w:type="dxa"/>
            <w:vAlign w:val="center"/>
          </w:tcPr>
          <w:p w:rsidR="00F43E3C" w:rsidP="00BD7D90" w:rsidRDefault="06F72CC5" w14:paraId="3F30314D" w14:textId="00EB4B2D">
            <w:r>
              <w:t>Hoàng Trọng Tân</w:t>
            </w:r>
          </w:p>
        </w:tc>
        <w:tc>
          <w:tcPr>
            <w:tcW w:w="3826" w:type="dxa"/>
            <w:vAlign w:val="center"/>
          </w:tcPr>
          <w:p w:rsidR="00F43E3C" w:rsidP="00BD7D90" w:rsidRDefault="4FD7EED0" w14:paraId="36E01E01" w14:textId="68C426E9">
            <w:r>
              <w:t>ケイヴィーエム</w:t>
            </w:r>
          </w:p>
        </w:tc>
      </w:tr>
      <w:tr w:rsidR="00F43E3C" w:rsidTr="57B991BA" w14:paraId="1E1865C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C0A9DA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4E4E0CC5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NDA</w:t>
            </w:r>
          </w:p>
        </w:tc>
        <w:tc>
          <w:tcPr>
            <w:tcW w:w="3042" w:type="dxa"/>
            <w:vAlign w:val="center"/>
          </w:tcPr>
          <w:p w:rsidR="00F43E3C" w:rsidP="00BD7D90" w:rsidRDefault="11D1C53A" w14:paraId="234CAEE5" w14:textId="544859EC">
            <w:r>
              <w:t>Lê Bá Huy</w:t>
            </w:r>
          </w:p>
        </w:tc>
        <w:tc>
          <w:tcPr>
            <w:tcW w:w="3826" w:type="dxa"/>
            <w:vAlign w:val="center"/>
          </w:tcPr>
          <w:p w:rsidR="00F43E3C" w:rsidP="00BD7D90" w:rsidRDefault="07E850F9" w14:paraId="4FDE4C0D" w14:textId="231D5987">
            <w:r>
              <w:t>エヌディーエー</w:t>
            </w:r>
          </w:p>
        </w:tc>
      </w:tr>
      <w:tr w:rsidR="00F43E3C" w:rsidTr="57B991BA" w14:paraId="51D6D6E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905D2C5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F73A7FB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OLTP</w:t>
            </w:r>
          </w:p>
        </w:tc>
        <w:tc>
          <w:tcPr>
            <w:tcW w:w="3042" w:type="dxa"/>
            <w:vAlign w:val="center"/>
          </w:tcPr>
          <w:p w:rsidR="00F43E3C" w:rsidP="00BD7D90" w:rsidRDefault="12E66804" w14:paraId="73002EE8" w14:textId="4C5C000C">
            <w:r>
              <w:t xml:space="preserve">Lê Quốc Mạnh </w:t>
            </w:r>
          </w:p>
        </w:tc>
        <w:tc>
          <w:tcPr>
            <w:tcW w:w="3826" w:type="dxa"/>
            <w:vAlign w:val="center"/>
          </w:tcPr>
          <w:p w:rsidR="00F43E3C" w:rsidP="00BD7D90" w:rsidRDefault="4FC35DD6" w14:paraId="69147B9B" w14:textId="0E6C504E">
            <w:r>
              <w:t>オーエルティーピー</w:t>
            </w:r>
          </w:p>
        </w:tc>
      </w:tr>
      <w:tr w:rsidR="00F43E3C" w:rsidTr="57B991BA" w14:paraId="4BC7867C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A003856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357E06D9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OS</w:t>
            </w:r>
          </w:p>
        </w:tc>
        <w:tc>
          <w:tcPr>
            <w:tcW w:w="3042" w:type="dxa"/>
            <w:vAlign w:val="center"/>
          </w:tcPr>
          <w:p w:rsidR="00F43E3C" w:rsidP="00BD7D90" w:rsidRDefault="55B06DA1" w14:paraId="3ED970E0" w14:textId="03B3C1CC">
            <w:r>
              <w:t>Ngô Trung Hiếu</w:t>
            </w:r>
          </w:p>
        </w:tc>
        <w:tc>
          <w:tcPr>
            <w:tcW w:w="3826" w:type="dxa"/>
            <w:vAlign w:val="center"/>
          </w:tcPr>
          <w:p w:rsidR="00F43E3C" w:rsidP="00BD7D90" w:rsidRDefault="27634242" w14:paraId="36CC0423" w14:textId="360E6868">
            <w:r>
              <w:t>オーエス</w:t>
            </w:r>
          </w:p>
        </w:tc>
      </w:tr>
      <w:tr w:rsidR="00F43E3C" w:rsidTr="57B991BA" w14:paraId="3E7A310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07F1FBC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67F13D38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PHP</w:t>
            </w:r>
          </w:p>
        </w:tc>
        <w:tc>
          <w:tcPr>
            <w:tcW w:w="3042" w:type="dxa"/>
            <w:vAlign w:val="center"/>
          </w:tcPr>
          <w:p w:rsidR="00F43E3C" w:rsidP="00BD7D90" w:rsidRDefault="2943909C" w14:paraId="2CC689F3" w14:textId="46125D98">
            <w:r>
              <w:t>Ngô Xuân Đạt</w:t>
            </w:r>
          </w:p>
        </w:tc>
        <w:tc>
          <w:tcPr>
            <w:tcW w:w="3826" w:type="dxa"/>
            <w:vAlign w:val="center"/>
          </w:tcPr>
          <w:p w:rsidR="00F43E3C" w:rsidP="00BD7D90" w:rsidRDefault="010962B6" w14:paraId="57A70BBD" w14:textId="5AFC0591">
            <w:r>
              <w:t>ピーエイチピー</w:t>
            </w:r>
          </w:p>
        </w:tc>
      </w:tr>
      <w:tr w:rsidR="00F43E3C" w:rsidTr="57B991BA" w14:paraId="593DFB78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0B8559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6AB8D048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PC</w:t>
            </w:r>
          </w:p>
        </w:tc>
        <w:tc>
          <w:tcPr>
            <w:tcW w:w="3042" w:type="dxa"/>
            <w:vAlign w:val="center"/>
          </w:tcPr>
          <w:p w:rsidR="00F43E3C" w:rsidP="00BD7D90" w:rsidRDefault="1140C53C" w14:paraId="4F1B442E" w14:textId="78E6C17A">
            <w:r>
              <w:t>Nguyễn Anh Vương</w:t>
            </w:r>
          </w:p>
        </w:tc>
        <w:tc>
          <w:tcPr>
            <w:tcW w:w="3826" w:type="dxa"/>
            <w:vAlign w:val="center"/>
          </w:tcPr>
          <w:p w:rsidR="00F43E3C" w:rsidP="00BD7D90" w:rsidRDefault="05FD5C4C" w14:paraId="6413735F" w14:textId="0EC9C2DB">
            <w:r>
              <w:t>ピーシー</w:t>
            </w:r>
          </w:p>
        </w:tc>
      </w:tr>
      <w:tr w:rsidR="00F43E3C" w:rsidTr="57B991BA" w14:paraId="67F109B6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9E5236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68B1296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FE6E8C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QR</w:t>
            </w:r>
            <w:r w:rsidRPr="00FE6E8C">
              <w:rPr>
                <w:rFonts w:hint="eastAsia" w:ascii="Hiragino Kaku Gothic ProN W3" w:eastAsia="Hiragino Kaku Gothic ProN W3" w:cs="Hiragino Kaku Gothic ProN W3"/>
                <w:color w:val="000000"/>
                <w:sz w:val="28"/>
                <w:szCs w:val="28"/>
              </w:rPr>
              <w:t>コード</w:t>
            </w:r>
          </w:p>
        </w:tc>
        <w:tc>
          <w:tcPr>
            <w:tcW w:w="3042" w:type="dxa"/>
            <w:vAlign w:val="center"/>
          </w:tcPr>
          <w:p w:rsidR="00F43E3C" w:rsidP="00BD7D90" w:rsidRDefault="2263B447" w14:paraId="4054CFDF" w14:textId="42D560B9">
            <w:r>
              <w:t>Nguyễn Đức Long</w:t>
            </w:r>
          </w:p>
        </w:tc>
        <w:tc>
          <w:tcPr>
            <w:tcW w:w="3826" w:type="dxa"/>
            <w:vAlign w:val="center"/>
          </w:tcPr>
          <w:p w:rsidR="00F43E3C" w:rsidP="00BD7D90" w:rsidRDefault="38B575A1" w14:paraId="10B76D84" w14:textId="46266846">
            <w:r>
              <w:t>キューアールコード</w:t>
            </w:r>
          </w:p>
        </w:tc>
      </w:tr>
      <w:tr w:rsidR="00F43E3C" w:rsidTr="57B991BA" w14:paraId="02314739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250E842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38EFA6E0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RDB</w:t>
            </w:r>
          </w:p>
        </w:tc>
        <w:tc>
          <w:tcPr>
            <w:tcW w:w="3042" w:type="dxa"/>
            <w:vAlign w:val="center"/>
          </w:tcPr>
          <w:p w:rsidR="00F43E3C" w:rsidP="00BD7D90" w:rsidRDefault="765DE049" w14:paraId="5CE1C4C0" w14:textId="79DAC6E2">
            <w:r>
              <w:t>Nguyễn Đức Phong</w:t>
            </w:r>
          </w:p>
        </w:tc>
        <w:tc>
          <w:tcPr>
            <w:tcW w:w="3826" w:type="dxa"/>
            <w:vAlign w:val="center"/>
          </w:tcPr>
          <w:p w:rsidR="00F43E3C" w:rsidP="57B991BA" w:rsidRDefault="4D5B65FE" w14:paraId="5C45F0BC" w14:textId="7C34815A">
            <w:pPr>
              <w:rPr>
                <w:rFonts w:ascii="Yu Mincho" w:hAnsi="Yu Mincho" w:eastAsia="Yu Mincho" w:cs="Yu Mincho"/>
                <w:lang w:val="ja"/>
              </w:rPr>
            </w:pPr>
            <w:r w:rsidRPr="57B991BA">
              <w:rPr>
                <w:rFonts w:ascii="Yu Mincho" w:hAnsi="Yu Mincho" w:eastAsia="Yu Mincho" w:cs="Yu Mincho"/>
                <w:lang w:val="ja"/>
              </w:rPr>
              <w:t>アールディービー</w:t>
            </w:r>
          </w:p>
        </w:tc>
      </w:tr>
      <w:tr w:rsidR="00F43E3C" w:rsidTr="57B991BA" w14:paraId="70FB5A8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378610E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D43346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SEO</w:t>
            </w:r>
          </w:p>
        </w:tc>
        <w:tc>
          <w:tcPr>
            <w:tcW w:w="3042" w:type="dxa"/>
            <w:vAlign w:val="center"/>
          </w:tcPr>
          <w:p w:rsidR="00F43E3C" w:rsidP="00BD7D90" w:rsidRDefault="763801C0" w14:paraId="063F2785" w14:textId="1D3E43D5">
            <w:r>
              <w:t>Nguyễn Lê Tuấn Anh</w:t>
            </w:r>
          </w:p>
        </w:tc>
        <w:tc>
          <w:tcPr>
            <w:tcW w:w="3826" w:type="dxa"/>
            <w:vAlign w:val="center"/>
          </w:tcPr>
          <w:p w:rsidR="00F43E3C" w:rsidP="00BD7D90" w:rsidRDefault="06E1C616" w14:paraId="3FDBDEB3" w14:textId="0F349A7F">
            <w:r>
              <w:t>エスイーオー</w:t>
            </w:r>
          </w:p>
        </w:tc>
      </w:tr>
      <w:tr w:rsidR="00F43E3C" w:rsidTr="57B991BA" w14:paraId="7ECBC6D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75CC1320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3106B407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SLA</w:t>
            </w:r>
          </w:p>
        </w:tc>
        <w:tc>
          <w:tcPr>
            <w:tcW w:w="3042" w:type="dxa"/>
            <w:vAlign w:val="center"/>
          </w:tcPr>
          <w:p w:rsidR="00F43E3C" w:rsidP="00BD7D90" w:rsidRDefault="014B4058" w14:paraId="69353EB1" w14:textId="08AC0FBE">
            <w:r>
              <w:t>Nguyễn Ngọc Anh</w:t>
            </w:r>
          </w:p>
        </w:tc>
        <w:tc>
          <w:tcPr>
            <w:tcW w:w="3826" w:type="dxa"/>
            <w:vAlign w:val="center"/>
          </w:tcPr>
          <w:p w:rsidR="00F43E3C" w:rsidP="00BD7D90" w:rsidRDefault="1A8C2AEE" w14:paraId="3AB2F773" w14:textId="2D053BC2">
            <w:r>
              <w:t>エスエルエー</w:t>
            </w:r>
          </w:p>
        </w:tc>
      </w:tr>
      <w:tr w:rsidR="00F43E3C" w:rsidTr="57B991BA" w14:paraId="12B6257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6A995FE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19003925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SQL</w:t>
            </w:r>
          </w:p>
        </w:tc>
        <w:tc>
          <w:tcPr>
            <w:tcW w:w="3042" w:type="dxa"/>
            <w:vAlign w:val="center"/>
          </w:tcPr>
          <w:p w:rsidR="00F43E3C" w:rsidP="00BD7D90" w:rsidRDefault="1589C56E" w14:paraId="389D0454" w14:textId="659C6398">
            <w:r>
              <w:t>Nguyễn Ngọc Anh</w:t>
            </w:r>
          </w:p>
        </w:tc>
        <w:tc>
          <w:tcPr>
            <w:tcW w:w="3826" w:type="dxa"/>
            <w:vAlign w:val="center"/>
          </w:tcPr>
          <w:p w:rsidR="00F43E3C" w:rsidP="00BD7D90" w:rsidRDefault="2789849D" w14:paraId="7ABBD3B8" w14:textId="4B4268B1">
            <w:r>
              <w:t>エスキューエル</w:t>
            </w:r>
          </w:p>
        </w:tc>
      </w:tr>
      <w:tr w:rsidR="00F43E3C" w:rsidTr="57B991BA" w14:paraId="198B76C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70C7339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25133C5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SSD</w:t>
            </w:r>
          </w:p>
        </w:tc>
        <w:tc>
          <w:tcPr>
            <w:tcW w:w="3042" w:type="dxa"/>
            <w:vAlign w:val="center"/>
          </w:tcPr>
          <w:p w:rsidR="00F43E3C" w:rsidP="00BD7D90" w:rsidRDefault="538785DC" w14:paraId="6DFF9639" w14:textId="1DE1BFBB">
            <w:r>
              <w:t>Nguyễn Ngọc Đạt</w:t>
            </w:r>
          </w:p>
        </w:tc>
        <w:tc>
          <w:tcPr>
            <w:tcW w:w="3826" w:type="dxa"/>
            <w:vAlign w:val="center"/>
          </w:tcPr>
          <w:p w:rsidR="00F43E3C" w:rsidP="00BD7D90" w:rsidRDefault="3638A666" w14:paraId="0132EBC4" w14:textId="64F5BF6B">
            <w:r>
              <w:t>エスエスディー</w:t>
            </w:r>
          </w:p>
        </w:tc>
      </w:tr>
      <w:tr w:rsidR="00F43E3C" w:rsidTr="57B991BA" w14:paraId="529E67E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1658691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58C4708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SSL</w:t>
            </w:r>
          </w:p>
        </w:tc>
        <w:tc>
          <w:tcPr>
            <w:tcW w:w="3042" w:type="dxa"/>
            <w:vAlign w:val="center"/>
          </w:tcPr>
          <w:p w:rsidR="00F43E3C" w:rsidP="00BD7D90" w:rsidRDefault="025A08FB" w14:paraId="031EEDF0" w14:textId="337B4A69">
            <w:r>
              <w:t>Nguyễn Thành Dương</w:t>
            </w:r>
          </w:p>
        </w:tc>
        <w:tc>
          <w:tcPr>
            <w:tcW w:w="3826" w:type="dxa"/>
            <w:vAlign w:val="center"/>
          </w:tcPr>
          <w:p w:rsidR="00F43E3C" w:rsidP="00BD7D90" w:rsidRDefault="1257B673" w14:paraId="549AD306" w14:textId="4BBEF830">
            <w:r>
              <w:t>エスエスエル</w:t>
            </w:r>
          </w:p>
        </w:tc>
      </w:tr>
      <w:tr w:rsidR="00F43E3C" w:rsidTr="57B991BA" w14:paraId="4FBC69C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220591F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4ABC8FC9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SSO</w:t>
            </w:r>
          </w:p>
        </w:tc>
        <w:tc>
          <w:tcPr>
            <w:tcW w:w="3042" w:type="dxa"/>
            <w:vAlign w:val="center"/>
          </w:tcPr>
          <w:p w:rsidR="00F43E3C" w:rsidP="00BD7D90" w:rsidRDefault="0A3AB309" w14:paraId="3EE4E591" w14:textId="59EEC873">
            <w:r>
              <w:t>Nguyễn Viết Tuấn</w:t>
            </w:r>
          </w:p>
        </w:tc>
        <w:tc>
          <w:tcPr>
            <w:tcW w:w="3826" w:type="dxa"/>
            <w:vAlign w:val="center"/>
          </w:tcPr>
          <w:p w:rsidR="00F43E3C" w:rsidP="00BD7D90" w:rsidRDefault="2F8B50F5" w14:paraId="6E47B374" w14:textId="295A27EA">
            <w:r>
              <w:t>エスエスオー</w:t>
            </w:r>
          </w:p>
        </w:tc>
      </w:tr>
      <w:tr w:rsidR="00F43E3C" w:rsidTr="57B991BA" w14:paraId="36FF642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0A3365F1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70DA962E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TCP/IP</w:t>
            </w:r>
          </w:p>
        </w:tc>
        <w:tc>
          <w:tcPr>
            <w:tcW w:w="3042" w:type="dxa"/>
            <w:vAlign w:val="center"/>
          </w:tcPr>
          <w:p w:rsidR="00F43E3C" w:rsidP="00BD7D90" w:rsidRDefault="2EEB1533" w14:paraId="0CC0556E" w14:textId="0C3A3CD0">
            <w:r>
              <w:t>Nguyễn Xuân Thành</w:t>
            </w:r>
          </w:p>
        </w:tc>
        <w:tc>
          <w:tcPr>
            <w:tcW w:w="3826" w:type="dxa"/>
            <w:vAlign w:val="center"/>
          </w:tcPr>
          <w:p w:rsidR="00F43E3C" w:rsidP="00BD7D90" w:rsidRDefault="2F4E35DE" w14:paraId="499A1408" w14:textId="1DE93A52">
            <w:r>
              <w:t>ティーシーピー・アイピー</w:t>
            </w:r>
          </w:p>
        </w:tc>
      </w:tr>
      <w:tr w:rsidR="00F43E3C" w:rsidTr="57B991BA" w14:paraId="674DAA98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7EB1FF8F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0DA61786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URL</w:t>
            </w:r>
          </w:p>
        </w:tc>
        <w:tc>
          <w:tcPr>
            <w:tcW w:w="3042" w:type="dxa"/>
            <w:vAlign w:val="center"/>
          </w:tcPr>
          <w:p w:rsidR="00F43E3C" w:rsidP="00BD7D90" w:rsidRDefault="6E67C34A" w14:paraId="37E12BD9" w14:textId="6A8E6B8B">
            <w:r>
              <w:t>Phạm Hồng Đức</w:t>
            </w:r>
          </w:p>
        </w:tc>
        <w:tc>
          <w:tcPr>
            <w:tcW w:w="3826" w:type="dxa"/>
            <w:vAlign w:val="center"/>
          </w:tcPr>
          <w:p w:rsidR="00F43E3C" w:rsidP="57B991BA" w:rsidRDefault="2AB1CCCF" w14:paraId="545BF833" w14:textId="4C746070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57B991BA">
              <w:rPr>
                <w:rFonts w:ascii="Calibri" w:hAnsi="Calibri" w:eastAsia="Calibri" w:cs="Calibri"/>
                <w:color w:val="000000" w:themeColor="text1"/>
              </w:rPr>
              <w:t>ユーアールエル</w:t>
            </w:r>
          </w:p>
        </w:tc>
      </w:tr>
      <w:tr w:rsidR="00F43E3C" w:rsidTr="57B991BA" w14:paraId="685BC2C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299682E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1920" w:type="dxa"/>
            <w:vAlign w:val="center"/>
          </w:tcPr>
          <w:p w:rsidRPr="00FE6E8C" w:rsidR="00F43E3C" w:rsidP="00BD7D90" w:rsidRDefault="00F43E3C" w14:paraId="0E28B129" w14:textId="7777777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00AF0B6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  <w:t>VPN</w:t>
            </w:r>
          </w:p>
        </w:tc>
        <w:tc>
          <w:tcPr>
            <w:tcW w:w="3042" w:type="dxa"/>
            <w:vAlign w:val="center"/>
          </w:tcPr>
          <w:p w:rsidR="00F43E3C" w:rsidP="00BD7D90" w:rsidRDefault="46624410" w14:paraId="4A21322F" w14:textId="7E29B875">
            <w:r>
              <w:t>Phạm Minh Chiến</w:t>
            </w:r>
          </w:p>
        </w:tc>
        <w:tc>
          <w:tcPr>
            <w:tcW w:w="3826" w:type="dxa"/>
            <w:vAlign w:val="center"/>
          </w:tcPr>
          <w:p w:rsidR="00F43E3C" w:rsidP="00BD7D90" w:rsidRDefault="4D113D44" w14:paraId="768F0911" w14:textId="23146392">
            <w:r>
              <w:t>ヴィーピーエヌ</w:t>
            </w:r>
          </w:p>
        </w:tc>
      </w:tr>
    </w:tbl>
    <w:p w:rsidR="00F43E3C" w:rsidP="00F43E3C" w:rsidRDefault="00F43E3C" w14:paraId="234BC121" w14:textId="77777777"/>
    <w:p w:rsidR="00F43E3C" w:rsidP="00F43E3C" w:rsidRDefault="00F43E3C" w14:paraId="362D7789" w14:textId="77777777"/>
    <w:p w:rsidR="00F43E3C" w:rsidP="00F43E3C" w:rsidRDefault="00F43E3C" w14:paraId="4F0F74A5" w14:textId="77777777"/>
    <w:p w:rsidR="00F43E3C" w:rsidP="00F43E3C" w:rsidRDefault="00F43E3C" w14:paraId="1304A9DC" w14:textId="77777777"/>
    <w:p w:rsidR="00F43E3C" w:rsidP="00F43E3C" w:rsidRDefault="00F43E3C" w14:paraId="37101B69" w14:textId="77777777"/>
    <w:p w:rsidR="00F43E3C" w:rsidP="00F43E3C" w:rsidRDefault="00F43E3C" w14:paraId="7663D36F" w14:textId="77777777"/>
    <w:p w:rsidR="00F43E3C" w:rsidP="00F43E3C" w:rsidRDefault="00F43E3C" w14:paraId="6C163472" w14:textId="77777777"/>
    <w:p w:rsidR="00F43E3C" w:rsidP="00F43E3C" w:rsidRDefault="00F43E3C" w14:paraId="79C976BB" w14:textId="77777777"/>
    <w:p w:rsidR="00F43E3C" w:rsidP="00F43E3C" w:rsidRDefault="57CA9570" w14:paraId="3D21551F" w14:textId="4A4474CA">
      <w:r>
        <w:t>2</w:t>
      </w:r>
      <w:r>
        <w:t>．好き</w:t>
      </w:r>
      <w:r w:rsidR="371B0530">
        <w:t>な単語</w:t>
      </w:r>
      <w:r>
        <w:t>を選んで、作文しましょう</w:t>
      </w:r>
    </w:p>
    <w:p w:rsidR="00F43E3C" w:rsidP="00F43E3C" w:rsidRDefault="00F43E3C" w14:paraId="5BFCF989" w14:textId="12FDD8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2552"/>
        <w:gridCol w:w="4535"/>
      </w:tblGrid>
      <w:tr w:rsidR="00F43E3C" w:rsidTr="57B991BA" w14:paraId="190E8158" w14:textId="77777777">
        <w:trPr>
          <w:jc w:val="center"/>
        </w:trPr>
        <w:tc>
          <w:tcPr>
            <w:tcW w:w="562" w:type="dxa"/>
          </w:tcPr>
          <w:p w:rsidR="00F43E3C" w:rsidP="00BD7D90" w:rsidRDefault="00F43E3C" w14:paraId="15D790A1" w14:textId="77777777"/>
        </w:tc>
        <w:tc>
          <w:tcPr>
            <w:tcW w:w="1701" w:type="dxa"/>
          </w:tcPr>
          <w:p w:rsidRPr="00AF0B69" w:rsidR="00F43E3C" w:rsidP="00BD7D90" w:rsidRDefault="00F43E3C" w14:paraId="09D421B8" w14:textId="77777777">
            <w:pPr>
              <w:jc w:val="center"/>
              <w:rPr>
                <w:b/>
                <w:bCs/>
                <w:lang w:val="vi-VN"/>
              </w:rPr>
            </w:pPr>
            <w:r w:rsidRPr="00AF0B69">
              <w:rPr>
                <w:rFonts w:hint="eastAsia"/>
                <w:b/>
                <w:bCs/>
                <w:lang w:val="vi-VN"/>
              </w:rPr>
              <w:t>英語</w:t>
            </w:r>
          </w:p>
        </w:tc>
        <w:tc>
          <w:tcPr>
            <w:tcW w:w="2552" w:type="dxa"/>
          </w:tcPr>
          <w:p w:rsidRPr="00AF0B69" w:rsidR="00F43E3C" w:rsidP="00BD7D90" w:rsidRDefault="00F43E3C" w14:paraId="2A1E5049" w14:textId="7B70099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カタカナ</w:t>
            </w:r>
          </w:p>
        </w:tc>
        <w:tc>
          <w:tcPr>
            <w:tcW w:w="4535" w:type="dxa"/>
          </w:tcPr>
          <w:p w:rsidRPr="00AF0B69" w:rsidR="00F43E3C" w:rsidP="00BD7D90" w:rsidRDefault="00F43E3C" w14:paraId="67FABC16" w14:textId="7981ED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作文</w:t>
            </w:r>
          </w:p>
        </w:tc>
      </w:tr>
      <w:tr w:rsidR="00466679" w:rsidTr="57B991BA" w14:paraId="5E22DDD3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466679" w:rsidR="00466679" w:rsidP="00BD7D90" w:rsidRDefault="00466679" w14:paraId="49AD3A1F" w14:textId="4E5C04A3">
            <w:pPr>
              <w:jc w:val="center"/>
              <w:rPr>
                <w:sz w:val="28"/>
                <w:szCs w:val="28"/>
                <w:lang w:val="vi-VN"/>
              </w:rPr>
            </w:pPr>
            <w:r w:rsidRPr="00466679">
              <w:rPr>
                <w:rFonts w:hint="eastAsia"/>
                <w:sz w:val="28"/>
                <w:szCs w:val="28"/>
                <w:lang w:val="vi-VN"/>
              </w:rPr>
              <w:t>例</w:t>
            </w:r>
          </w:p>
        </w:tc>
        <w:tc>
          <w:tcPr>
            <w:tcW w:w="1701" w:type="dxa"/>
            <w:vAlign w:val="center"/>
          </w:tcPr>
          <w:p w:rsidRPr="00466679" w:rsidR="00466679" w:rsidP="00BD7D90" w:rsidRDefault="00466679" w14:paraId="159B8411" w14:textId="64A983A9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  <w:lang w:val="vi-VN"/>
              </w:rPr>
            </w:pPr>
            <w:r w:rsidRPr="00466679"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  <w:lang w:val="vi-VN"/>
              </w:rPr>
              <w:t>Internet</w:t>
            </w:r>
          </w:p>
        </w:tc>
        <w:tc>
          <w:tcPr>
            <w:tcW w:w="2552" w:type="dxa"/>
            <w:vAlign w:val="center"/>
          </w:tcPr>
          <w:p w:rsidRPr="00466679" w:rsidR="00466679" w:rsidP="00BD7D90" w:rsidRDefault="4DF3BB11" w14:paraId="0A263AA0" w14:textId="355DBF2C">
            <w:pPr>
              <w:rPr>
                <w:sz w:val="28"/>
                <w:szCs w:val="28"/>
              </w:rPr>
            </w:pPr>
            <w:r w:rsidRPr="57B991BA">
              <w:rPr>
                <w:sz w:val="28"/>
                <w:szCs w:val="28"/>
              </w:rPr>
              <w:t>インターネット</w:t>
            </w:r>
          </w:p>
        </w:tc>
        <w:tc>
          <w:tcPr>
            <w:tcW w:w="4535" w:type="dxa"/>
            <w:vAlign w:val="center"/>
          </w:tcPr>
          <w:p w:rsidRPr="00466679" w:rsidR="00466679" w:rsidP="00466679" w:rsidRDefault="00466679" w14:paraId="74044648" w14:textId="77777777">
            <w:pPr>
              <w:rPr>
                <w:sz w:val="28"/>
                <w:szCs w:val="28"/>
              </w:rPr>
            </w:pPr>
            <w:r w:rsidRPr="00466679">
              <w:rPr>
                <w:rFonts w:hint="eastAsia"/>
                <w:sz w:val="28"/>
                <w:szCs w:val="28"/>
              </w:rPr>
              <w:t>インターネットのサイトには</w:t>
            </w:r>
          </w:p>
          <w:p w:rsidRPr="00466679" w:rsidR="00466679" w:rsidP="00466679" w:rsidRDefault="00466679" w14:paraId="77A3B34F" w14:textId="63093AD4">
            <w:pPr>
              <w:rPr>
                <w:sz w:val="28"/>
                <w:szCs w:val="28"/>
              </w:rPr>
            </w:pPr>
            <w:r w:rsidRPr="00466679">
              <w:rPr>
                <w:rFonts w:hint="eastAsia"/>
                <w:sz w:val="28"/>
                <w:szCs w:val="28"/>
              </w:rPr>
              <w:t>IP</w:t>
            </w:r>
            <w:r w:rsidRPr="00466679">
              <w:rPr>
                <w:rFonts w:hint="eastAsia"/>
                <w:sz w:val="28"/>
                <w:szCs w:val="28"/>
              </w:rPr>
              <w:t>アドレスが割り当てられている</w:t>
            </w:r>
          </w:p>
        </w:tc>
      </w:tr>
      <w:tr w:rsidR="00F43E3C" w:rsidTr="57B991BA" w14:paraId="29CCBCB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C84CF4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7E156256" w14:paraId="6E10CD7A" w14:textId="51AE9755">
            <w:pPr>
              <w:spacing w:line="259" w:lineRule="auto"/>
              <w:jc w:val="center"/>
              <w:rPr>
                <w:rFonts w:ascii="Modern Love Grunge" w:hAnsi="Modern Love Grunge" w:eastAsia="Modern Love Grunge" w:cs="Modern Love Grunge"/>
                <w:color w:val="424242"/>
                <w:sz w:val="32"/>
                <w:szCs w:val="32"/>
              </w:rPr>
            </w:pPr>
            <w:r w:rsidRPr="57B991BA">
              <w:rPr>
                <w:rFonts w:ascii="Modern Love Grunge" w:hAnsi="Modern Love Grunge" w:eastAsia="Modern Love Grunge" w:cs="Modern Love Grunge"/>
                <w:color w:val="424242"/>
                <w:sz w:val="32"/>
                <w:szCs w:val="32"/>
              </w:rPr>
              <w:t>JPEG</w:t>
            </w:r>
            <w:r w:rsidRPr="57B991BA" w:rsidR="7CA86598">
              <w:rPr>
                <w:rFonts w:ascii="Modern Love Grunge" w:hAnsi="Modern Love Grunge" w:eastAsia="Modern Love Grunge" w:cs="Modern Love Grunge"/>
                <w:color w:val="424242"/>
                <w:sz w:val="32"/>
                <w:szCs w:val="32"/>
              </w:rPr>
              <w:t>/JPG</w:t>
            </w:r>
          </w:p>
        </w:tc>
        <w:tc>
          <w:tcPr>
            <w:tcW w:w="2552" w:type="dxa"/>
            <w:vAlign w:val="center"/>
          </w:tcPr>
          <w:p w:rsidR="00F43E3C" w:rsidP="57B991BA" w:rsidRDefault="7E156256" w14:paraId="15A7B6BC" w14:textId="54B29A97">
            <w:pPr>
              <w:jc w:val="center"/>
              <w:rPr>
                <w:rFonts w:ascii="Calibri" w:hAnsi="Calibri" w:eastAsia="Calibri" w:cs="Calibri"/>
              </w:rPr>
            </w:pPr>
            <w:r w:rsidRPr="57B991BA">
              <w:rPr>
                <w:rFonts w:ascii="Calibri" w:hAnsi="Calibri" w:eastAsia="Calibri" w:cs="Calibri"/>
              </w:rPr>
              <w:t>ジェイペグ</w:t>
            </w:r>
          </w:p>
        </w:tc>
        <w:tc>
          <w:tcPr>
            <w:tcW w:w="4535" w:type="dxa"/>
            <w:vAlign w:val="center"/>
          </w:tcPr>
          <w:p w:rsidR="00F43E3C" w:rsidP="57B991BA" w:rsidRDefault="7E156256" w14:paraId="5E1A160C" w14:textId="09D6E095">
            <w:pPr>
              <w:jc w:val="center"/>
              <w:rPr>
                <w:sz w:val="20"/>
                <w:szCs w:val="20"/>
              </w:rPr>
            </w:pPr>
            <w:r w:rsidRPr="57B991BA">
              <w:rPr>
                <w:sz w:val="22"/>
                <w:szCs w:val="22"/>
              </w:rPr>
              <w:t>コンピューターの写真</w:t>
            </w:r>
            <w:r w:rsidRPr="57B991BA" w:rsidR="6C04D481">
              <w:rPr>
                <w:sz w:val="22"/>
                <w:szCs w:val="22"/>
              </w:rPr>
              <w:t>（画像）</w:t>
            </w:r>
            <w:r w:rsidRPr="57B991BA">
              <w:rPr>
                <w:sz w:val="22"/>
                <w:szCs w:val="22"/>
              </w:rPr>
              <w:t>の拡張子</w:t>
            </w:r>
          </w:p>
        </w:tc>
      </w:tr>
      <w:tr w:rsidR="00F43E3C" w:rsidTr="57B991BA" w14:paraId="60AEE2C6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="00F43E3C" w:rsidP="00BD7D90" w:rsidRDefault="00F43E3C" w14:paraId="2E6FFFE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416C8863" w14:paraId="4223538D" w14:textId="77777777">
            <w:pPr>
              <w:spacing w:line="259" w:lineRule="auto"/>
              <w:jc w:val="center"/>
              <w:rPr>
                <w:rFonts w:ascii="Matura MT Script Capitals" w:hAnsi="Matura MT Script Capitals" w:eastAsia="Matura MT Script Capitals" w:cs="Matura MT Script Capitals"/>
                <w:color w:val="424242"/>
                <w:sz w:val="36"/>
                <w:szCs w:val="36"/>
              </w:rPr>
            </w:pPr>
            <w:r w:rsidRPr="57B991BA">
              <w:rPr>
                <w:rFonts w:ascii="Matura MT Script Capitals" w:hAnsi="Matura MT Script Capitals" w:eastAsia="Matura MT Script Capitals" w:cs="Matura MT Script Capitals"/>
                <w:color w:val="424242"/>
                <w:sz w:val="36"/>
                <w:szCs w:val="36"/>
              </w:rPr>
              <w:t>PC</w:t>
            </w:r>
          </w:p>
          <w:p w:rsidRPr="00FE6E8C" w:rsidR="00F43E3C" w:rsidP="57B991BA" w:rsidRDefault="00F43E3C" w14:paraId="19B9622B" w14:textId="44F9F5AD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416C8863" w14:paraId="77F7BAE6" w14:textId="631A5D96">
            <w:r>
              <w:t>ピーシー</w:t>
            </w:r>
          </w:p>
        </w:tc>
        <w:tc>
          <w:tcPr>
            <w:tcW w:w="4535" w:type="dxa"/>
            <w:vAlign w:val="center"/>
          </w:tcPr>
          <w:p w:rsidR="00F43E3C" w:rsidP="00BD7D90" w:rsidRDefault="416C8863" w14:paraId="34873D72" w14:textId="6762A9B6">
            <w:r>
              <w:t>ピーシーは</w:t>
            </w:r>
            <w:r w:rsidR="5AF7EF83">
              <w:t>自分のコンピュータです。</w:t>
            </w:r>
            <w:r w:rsidR="65D9837B">
              <w:t>ピーシーは軽くて、</w:t>
            </w:r>
            <w:r w:rsidR="635D83CF">
              <w:t>便利です。でも、値段がちょっと高いです。</w:t>
            </w:r>
          </w:p>
          <w:p w:rsidR="00F43E3C" w:rsidP="57B991BA" w:rsidRDefault="220AFEE3" w14:paraId="75C9FAFE" w14:textId="20D93254">
            <w:r>
              <w:t>私は１つピーシーがほしいんです。</w:t>
            </w:r>
            <w:r w:rsidR="2E2E1DA3">
              <w:t>みんなさんはどう思いますか。</w:t>
            </w:r>
            <w:r w:rsidR="63BFDC22">
              <w:t>お教えてください。</w:t>
            </w:r>
          </w:p>
        </w:tc>
      </w:tr>
      <w:tr w:rsidR="00F43E3C" w:rsidTr="57B991BA" w14:paraId="5EBDFAD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03EB38D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736AD608" w14:paraId="707AF818" w14:textId="2ABDF415">
            <w:pPr>
              <w:rPr>
                <w:rFonts w:ascii="Hiragino Kaku Gothic ProN W3" w:hAnsi="Hiragino Kaku Gothic ProN W3" w:eastAsia="Hiragino Kaku Gothic ProN W3" w:cs="Hiragino Kaku Gothic ProN W3"/>
                <w:color w:val="424242"/>
                <w:sz w:val="52"/>
                <w:szCs w:val="52"/>
              </w:rPr>
            </w:pPr>
            <w:r w:rsidRPr="57B991BA">
              <w:rPr>
                <w:rFonts w:ascii="Hiragino Kaku Gothic ProN W3" w:hAnsi="Hiragino Kaku Gothic ProN W3" w:eastAsia="Hiragino Kaku Gothic ProN W3" w:cs="Hiragino Kaku Gothic ProN W3"/>
                <w:color w:val="424242"/>
                <w:sz w:val="52"/>
                <w:szCs w:val="52"/>
              </w:rPr>
              <w:t>PHP</w:t>
            </w:r>
          </w:p>
        </w:tc>
        <w:tc>
          <w:tcPr>
            <w:tcW w:w="2552" w:type="dxa"/>
            <w:vAlign w:val="center"/>
          </w:tcPr>
          <w:p w:rsidR="00F43E3C" w:rsidP="00BD7D90" w:rsidRDefault="736AD608" w14:paraId="388CA2AF" w14:textId="444E87FF">
            <w:r>
              <w:t>ピーエイチピー</w:t>
            </w:r>
          </w:p>
        </w:tc>
        <w:tc>
          <w:tcPr>
            <w:tcW w:w="4535" w:type="dxa"/>
            <w:vAlign w:val="center"/>
          </w:tcPr>
          <w:p w:rsidR="00F43E3C" w:rsidP="00BD7D90" w:rsidRDefault="736AD608" w14:paraId="0649F80F" w14:textId="20EDDDF9">
            <w:r>
              <w:t>ピーエイチピーは学生に興味がある。</w:t>
            </w:r>
          </w:p>
        </w:tc>
      </w:tr>
      <w:tr w:rsidR="00F43E3C" w:rsidTr="57B991BA" w14:paraId="6F85ED8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94BF39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5EF40816" w14:paraId="31CC2B77" w14:textId="754AB869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ｐｈｐ</w:t>
            </w:r>
          </w:p>
        </w:tc>
        <w:tc>
          <w:tcPr>
            <w:tcW w:w="2552" w:type="dxa"/>
            <w:vAlign w:val="center"/>
          </w:tcPr>
          <w:p w:rsidR="00F43E3C" w:rsidP="00BD7D90" w:rsidRDefault="5EF40816" w14:paraId="00AC3EA3" w14:textId="09F1E459">
            <w:r>
              <w:t>ピーエイチピー</w:t>
            </w:r>
          </w:p>
        </w:tc>
        <w:tc>
          <w:tcPr>
            <w:tcW w:w="4535" w:type="dxa"/>
            <w:vAlign w:val="center"/>
          </w:tcPr>
          <w:p w:rsidR="00F43E3C" w:rsidP="57B991BA" w:rsidRDefault="5EF40816" w14:paraId="77568B2B" w14:textId="751D9060">
            <w:pPr>
              <w:rPr>
                <w:sz w:val="28"/>
                <w:szCs w:val="28"/>
              </w:rPr>
            </w:pPr>
            <w:r>
              <w:t>ピーエイチピーは</w:t>
            </w:r>
            <w:r w:rsidR="574738A5">
              <w:t xml:space="preserve">　</w:t>
            </w:r>
            <w:r w:rsidRPr="57B991BA" w:rsidR="574738A5">
              <w:rPr>
                <w:sz w:val="28"/>
                <w:szCs w:val="28"/>
              </w:rPr>
              <w:t>イント</w:t>
            </w:r>
          </w:p>
          <w:p w:rsidR="00F43E3C" w:rsidP="57B991BA" w:rsidRDefault="00F43E3C" w14:paraId="6AEBB4DA" w14:textId="1413FE8F"/>
        </w:tc>
      </w:tr>
      <w:tr w:rsidR="00F43E3C" w:rsidTr="57B991BA" w14:paraId="0D821D0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FF653CB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EFBEDB6" w14:paraId="27F98769" w14:textId="5EB87F21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IoT</w:t>
            </w:r>
          </w:p>
        </w:tc>
        <w:tc>
          <w:tcPr>
            <w:tcW w:w="2552" w:type="dxa"/>
            <w:vAlign w:val="center"/>
          </w:tcPr>
          <w:p w:rsidR="00F43E3C" w:rsidP="00BD7D90" w:rsidRDefault="0EFBEDB6" w14:paraId="773106A1" w14:textId="444E87FF">
            <w:r>
              <w:t>アイオーティー</w:t>
            </w:r>
          </w:p>
          <w:p w:rsidR="00F43E3C" w:rsidP="57B991BA" w:rsidRDefault="00F43E3C" w14:paraId="2ACC99F1" w14:textId="444E87FF"/>
        </w:tc>
        <w:tc>
          <w:tcPr>
            <w:tcW w:w="4535" w:type="dxa"/>
            <w:vAlign w:val="center"/>
          </w:tcPr>
          <w:p w:rsidR="00F43E3C" w:rsidP="57B991BA" w:rsidRDefault="4E442E4A" w14:paraId="063A8161" w14:textId="6A702DB8">
            <w:pPr>
              <w:rPr>
                <w:color w:val="202124"/>
                <w:sz w:val="36"/>
                <w:szCs w:val="36"/>
                <w:lang w:val="ja"/>
              </w:rPr>
            </w:pPr>
            <w:r w:rsidRPr="57B991BA">
              <w:t>アイオーティーは</w:t>
            </w:r>
            <w:r w:rsidRPr="57B991BA">
              <w:rPr>
                <w:color w:val="202124"/>
                <w:sz w:val="36"/>
                <w:szCs w:val="36"/>
                <w:lang w:val="ja"/>
              </w:rPr>
              <w:t>モノのインターネット</w:t>
            </w:r>
          </w:p>
        </w:tc>
      </w:tr>
      <w:tr w:rsidR="00F43E3C" w:rsidTr="57B991BA" w14:paraId="4CA5A74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39FCD76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47280152" w14:paraId="349A0BBF" w14:textId="4621AFDF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GPS</w:t>
            </w:r>
          </w:p>
        </w:tc>
        <w:tc>
          <w:tcPr>
            <w:tcW w:w="2552" w:type="dxa"/>
            <w:vAlign w:val="center"/>
          </w:tcPr>
          <w:p w:rsidR="00F43E3C" w:rsidP="00BD7D90" w:rsidRDefault="47280152" w14:paraId="14C17D19" w14:textId="53313D05">
            <w:r>
              <w:t>ジーピーエス</w:t>
            </w:r>
          </w:p>
        </w:tc>
        <w:tc>
          <w:tcPr>
            <w:tcW w:w="4535" w:type="dxa"/>
            <w:vAlign w:val="center"/>
          </w:tcPr>
          <w:p w:rsidR="00F43E3C" w:rsidP="00BD7D90" w:rsidRDefault="47280152" w14:paraId="5DE8F256" w14:textId="79476A93">
            <w:r>
              <w:t>ジーピーエスのおかげで、</w:t>
            </w:r>
            <w:r w:rsidR="16648BD0">
              <w:t>迷わなかった</w:t>
            </w:r>
            <w:r w:rsidR="7AA667DE">
              <w:t>。</w:t>
            </w:r>
          </w:p>
        </w:tc>
      </w:tr>
      <w:tr w:rsidR="00F43E3C" w:rsidTr="57B991BA" w14:paraId="37E3D851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0A1041EB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3DDE290D" w14:paraId="2CBD7B09" w14:textId="63ADE8AA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VPN</w:t>
            </w:r>
          </w:p>
        </w:tc>
        <w:tc>
          <w:tcPr>
            <w:tcW w:w="2552" w:type="dxa"/>
            <w:vAlign w:val="center"/>
          </w:tcPr>
          <w:p w:rsidR="00F43E3C" w:rsidP="00BD7D90" w:rsidRDefault="7735C9F8" w14:paraId="7C25D79E" w14:textId="463D2823">
            <w:r>
              <w:t>ヴィーピーエヌ</w:t>
            </w:r>
          </w:p>
        </w:tc>
        <w:tc>
          <w:tcPr>
            <w:tcW w:w="4535" w:type="dxa"/>
            <w:vAlign w:val="center"/>
          </w:tcPr>
          <w:p w:rsidR="00F43E3C" w:rsidP="00BD7D90" w:rsidRDefault="7735C9F8" w14:paraId="52CDAFF3" w14:textId="6A37396C">
            <w:r>
              <w:t>ヴィーピーエヌで</w:t>
            </w:r>
            <w:r w:rsidR="51164467">
              <w:t>インターネットを使うことのが安全になります。</w:t>
            </w:r>
          </w:p>
        </w:tc>
      </w:tr>
      <w:tr w:rsidR="00F43E3C" w:rsidTr="57B991BA" w14:paraId="480C5248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AEE6980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2812E8F4" w14:paraId="675237AD" w14:textId="6B2CBD1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DNS</w:t>
            </w:r>
          </w:p>
        </w:tc>
        <w:tc>
          <w:tcPr>
            <w:tcW w:w="2552" w:type="dxa"/>
            <w:vAlign w:val="center"/>
          </w:tcPr>
          <w:p w:rsidR="00F43E3C" w:rsidP="00BD7D90" w:rsidRDefault="2812E8F4" w14:paraId="582EE26E" w14:textId="0AE4FB0A">
            <w:r>
              <w:t>ディーエヌエス</w:t>
            </w:r>
          </w:p>
        </w:tc>
        <w:tc>
          <w:tcPr>
            <w:tcW w:w="4535" w:type="dxa"/>
            <w:vAlign w:val="center"/>
          </w:tcPr>
          <w:p w:rsidR="00F43E3C" w:rsidP="00BD7D90" w:rsidRDefault="6A4C4E6C" w14:paraId="19B17619" w14:textId="42A727E0">
            <w:r>
              <w:t>ディーエヌエスは</w:t>
            </w:r>
            <w:r w:rsidR="1FFC625D">
              <w:t>インターネットの電話帳です。</w:t>
            </w:r>
          </w:p>
        </w:tc>
      </w:tr>
      <w:tr w:rsidR="00F43E3C" w:rsidTr="57B991BA" w14:paraId="2D4D903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BBD6CA6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5E11FDE2" w14:paraId="4CFDE3A3" w14:textId="0CDE0A4D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2552" w:type="dxa"/>
            <w:vAlign w:val="center"/>
          </w:tcPr>
          <w:p w:rsidR="00F43E3C" w:rsidP="57B991BA" w:rsidRDefault="5E11FDE2" w14:paraId="4312BB0F" w14:textId="09DE916C">
            <w:r>
              <w:t>ユーアールエル</w:t>
            </w:r>
          </w:p>
        </w:tc>
        <w:tc>
          <w:tcPr>
            <w:tcW w:w="4535" w:type="dxa"/>
            <w:vAlign w:val="center"/>
          </w:tcPr>
          <w:p w:rsidR="00F43E3C" w:rsidP="57B991BA" w:rsidRDefault="33A7DA2C" w14:paraId="409EF5EE" w14:textId="604F7139">
            <w:r>
              <w:t>ユ</w:t>
            </w:r>
            <w:r w:rsidR="5E9C7F8A">
              <w:t>ー</w:t>
            </w:r>
            <w:r w:rsidR="016D37BC">
              <w:t>アールエルはアドレスの</w:t>
            </w:r>
            <w:r w:rsidR="016D37BC">
              <w:t xml:space="preserve"> webpage </w:t>
            </w:r>
            <w:r w:rsidR="016D37BC">
              <w:t>です。</w:t>
            </w:r>
          </w:p>
        </w:tc>
      </w:tr>
      <w:tr w:rsidR="00F43E3C" w:rsidTr="57B991BA" w14:paraId="2DB2D15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3A359C4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34128864" w14:paraId="7CB7735D" w14:textId="76ED115A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SSD</w:t>
            </w:r>
          </w:p>
        </w:tc>
        <w:tc>
          <w:tcPr>
            <w:tcW w:w="2552" w:type="dxa"/>
            <w:vAlign w:val="center"/>
          </w:tcPr>
          <w:p w:rsidR="00F43E3C" w:rsidP="00BD7D90" w:rsidRDefault="34128864" w14:paraId="24D1BBB6" w14:textId="28338233">
            <w:r>
              <w:t>エスエスディー</w:t>
            </w:r>
          </w:p>
        </w:tc>
        <w:tc>
          <w:tcPr>
            <w:tcW w:w="4535" w:type="dxa"/>
            <w:vAlign w:val="center"/>
          </w:tcPr>
          <w:p w:rsidR="00F43E3C" w:rsidP="00BD7D90" w:rsidRDefault="27BF4774" w14:paraId="1D1AF196" w14:textId="2B15A45D">
            <w:r>
              <w:t>エスエスディーはエイチエイチチエイチディーより</w:t>
            </w:r>
            <w:r w:rsidR="6A68BECA">
              <w:t>早いです。</w:t>
            </w:r>
          </w:p>
        </w:tc>
      </w:tr>
      <w:tr w:rsidR="00F43E3C" w:rsidTr="57B991BA" w14:paraId="092151C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017071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548EE42E" w14:paraId="4E781EE6" w14:textId="597C5D03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CDN</w:t>
            </w:r>
            <w:r w:rsidRPr="57B991BA" w:rsidR="2E518498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、HTML</w:t>
            </w:r>
          </w:p>
        </w:tc>
        <w:tc>
          <w:tcPr>
            <w:tcW w:w="2552" w:type="dxa"/>
            <w:vAlign w:val="center"/>
          </w:tcPr>
          <w:p w:rsidR="00F43E3C" w:rsidP="00BD7D90" w:rsidRDefault="548EE42E" w14:paraId="393DE387" w14:textId="021070C5">
            <w:r>
              <w:t>シーディーエヌ</w:t>
            </w:r>
            <w:r w:rsidR="48BCF1FD">
              <w:t xml:space="preserve">　、</w:t>
            </w:r>
          </w:p>
          <w:p w:rsidR="00F43E3C" w:rsidP="57B991BA" w:rsidRDefault="48BCF1FD" w14:paraId="5E92A0E9" w14:textId="0E9DDCD8">
            <w:pPr>
              <w:rPr>
                <w:rFonts w:ascii="Yu Mincho" w:hAnsi="Yu Mincho" w:eastAsia="Yu Mincho" w:cs="Yu Mincho"/>
                <w:lang w:val="ja"/>
              </w:rPr>
            </w:pPr>
            <w:r>
              <w:t>エイチ</w:t>
            </w:r>
            <w:r w:rsidRPr="57B991BA">
              <w:rPr>
                <w:rFonts w:ascii="Yu Mincho" w:hAnsi="Yu Mincho" w:eastAsia="Yu Mincho" w:cs="Yu Mincho"/>
                <w:lang w:val="ja"/>
              </w:rPr>
              <w:t>ティーエムエル</w:t>
            </w:r>
          </w:p>
          <w:p w:rsidR="00F43E3C" w:rsidP="57B991BA" w:rsidRDefault="00F43E3C" w14:paraId="71464F12" w14:textId="0E9DDCD8"/>
        </w:tc>
        <w:tc>
          <w:tcPr>
            <w:tcW w:w="4535" w:type="dxa"/>
            <w:vAlign w:val="center"/>
          </w:tcPr>
          <w:p w:rsidR="00F43E3C" w:rsidP="57B991BA" w:rsidRDefault="27B65B7B" w14:paraId="3154467F" w14:textId="21FA7F56">
            <w:pPr>
              <w:rPr>
                <w:rFonts w:ascii="Yu Mincho" w:hAnsi="Yu Mincho" w:eastAsia="Yu Mincho" w:cs="Yu Mincho"/>
                <w:lang w:val="ja"/>
              </w:rPr>
            </w:pPr>
            <w:r>
              <w:t>シーディーエヌはダウンロードよりに</w:t>
            </w:r>
            <w:r w:rsidR="63DE3193">
              <w:t>エイチ</w:t>
            </w:r>
            <w:r w:rsidRPr="57B991BA" w:rsidR="63DE3193">
              <w:rPr>
                <w:rFonts w:ascii="Yu Mincho" w:hAnsi="Yu Mincho" w:eastAsia="Yu Mincho" w:cs="Yu Mincho"/>
                <w:lang w:val="ja"/>
              </w:rPr>
              <w:t>ティーエムエルで</w:t>
            </w:r>
            <w:r w:rsidR="3CA6A6D3">
              <w:t>使用されます。</w:t>
            </w:r>
          </w:p>
        </w:tc>
      </w:tr>
      <w:tr w:rsidR="00F43E3C" w:rsidTr="57B991BA" w14:paraId="6770DD4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E4AF86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4618CFEF" w14:paraId="7D27D789" w14:textId="18680AE7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OS</w:t>
            </w:r>
          </w:p>
        </w:tc>
        <w:tc>
          <w:tcPr>
            <w:tcW w:w="2552" w:type="dxa"/>
            <w:vAlign w:val="center"/>
          </w:tcPr>
          <w:p w:rsidR="00F43E3C" w:rsidP="00BD7D90" w:rsidRDefault="4618CFEF" w14:paraId="7C84A059" w14:textId="797CE07B">
            <w:r>
              <w:t>オーエス</w:t>
            </w:r>
          </w:p>
        </w:tc>
        <w:tc>
          <w:tcPr>
            <w:tcW w:w="4535" w:type="dxa"/>
            <w:vAlign w:val="center"/>
          </w:tcPr>
          <w:p w:rsidR="00F43E3C" w:rsidP="00BD7D90" w:rsidRDefault="5797ABDE" w14:paraId="070860A9" w14:textId="2E2D6F93">
            <w:r>
              <w:t xml:space="preserve">OS </w:t>
            </w:r>
            <w:r>
              <w:t>とは、システム全体を</w:t>
            </w:r>
            <w:r w:rsidR="3F7F33F8">
              <w:t>管理し、さまざまなアプリケーションそソフトを</w:t>
            </w:r>
            <w:r w:rsidR="2AF487C3">
              <w:t>動かすための最も基本的なソフトウェ</w:t>
            </w:r>
            <w:r w:rsidR="40EA22CD">
              <w:t>アのことです。</w:t>
            </w:r>
          </w:p>
        </w:tc>
      </w:tr>
      <w:tr w:rsidR="00F43E3C" w:rsidTr="57B991BA" w14:paraId="50246B52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6FE5DB3C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5498897D" w14:paraId="02780D39" w14:textId="5F5E5A48">
            <w:pPr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DBMS</w:t>
            </w:r>
          </w:p>
          <w:p w:rsidRPr="00FE6E8C" w:rsidR="00F43E3C" w:rsidP="57B991BA" w:rsidRDefault="00F43E3C" w14:paraId="601882F5" w14:textId="0B73F5FC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5498897D" w14:paraId="20BBF071" w14:textId="029C980D">
            <w:r>
              <w:t>ディービーエムエス</w:t>
            </w:r>
          </w:p>
          <w:p w:rsidR="00F43E3C" w:rsidP="57B991BA" w:rsidRDefault="00F43E3C" w14:paraId="2764DC14" w14:textId="71EC1914"/>
        </w:tc>
        <w:tc>
          <w:tcPr>
            <w:tcW w:w="4535" w:type="dxa"/>
            <w:vAlign w:val="center"/>
          </w:tcPr>
          <w:p w:rsidR="00F43E3C" w:rsidP="57B991BA" w:rsidRDefault="067F5BF9" w14:paraId="19FB202C" w14:textId="502200B8">
            <w:pPr>
              <w:rPr>
                <w:rFonts w:ascii="Calibri" w:hAnsi="Calibri" w:eastAsia="Calibri" w:cs="Calibri"/>
              </w:rPr>
            </w:pPr>
            <w:r w:rsidRPr="57B991BA">
              <w:rPr>
                <w:rFonts w:ascii="Segoe UI Historic" w:hAnsi="Segoe UI Historic" w:eastAsia="Segoe UI Historic" w:cs="Segoe UI Historic"/>
                <w:color w:val="050505"/>
                <w:sz w:val="22"/>
                <w:szCs w:val="22"/>
              </w:rPr>
              <w:t>Oracleは、世界中の多くの人に使用されている1つの</w:t>
            </w:r>
            <w:r w:rsidR="33C4F1BB">
              <w:t>ディービーエムエス</w:t>
            </w:r>
            <w:r w:rsidRPr="57B991BA">
              <w:rPr>
                <w:rFonts w:ascii="Segoe UI Historic" w:hAnsi="Segoe UI Historic" w:eastAsia="Segoe UI Historic" w:cs="Segoe UI Historic"/>
                <w:color w:val="050505"/>
                <w:sz w:val="22"/>
                <w:szCs w:val="22"/>
              </w:rPr>
              <w:t>です。</w:t>
            </w:r>
          </w:p>
          <w:p w:rsidR="00F43E3C" w:rsidP="57B991BA" w:rsidRDefault="00F43E3C" w14:paraId="635BB465" w14:textId="11EF3D6F"/>
        </w:tc>
      </w:tr>
      <w:tr w:rsidR="00F43E3C" w:rsidTr="57B991BA" w14:paraId="23E2D571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0360075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246AC7F8" w14:paraId="52BC4FE9" w14:textId="6EC22323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HTTP</w:t>
            </w:r>
          </w:p>
        </w:tc>
        <w:tc>
          <w:tcPr>
            <w:tcW w:w="2552" w:type="dxa"/>
            <w:vAlign w:val="center"/>
          </w:tcPr>
          <w:p w:rsidR="00F43E3C" w:rsidP="57B991BA" w:rsidRDefault="246AC7F8" w14:paraId="1D527B75" w14:textId="01449AB2">
            <w:r>
              <w:t>エイチティーｔティーピー</w:t>
            </w:r>
          </w:p>
        </w:tc>
        <w:tc>
          <w:tcPr>
            <w:tcW w:w="4535" w:type="dxa"/>
            <w:vAlign w:val="center"/>
          </w:tcPr>
          <w:p w:rsidR="00F43E3C" w:rsidP="57B991BA" w:rsidRDefault="4BBC145E" w14:paraId="2BD04F7C" w14:textId="4358542E">
            <w:r w:rsidRPr="57B991BA">
              <w:rPr>
                <w:color w:val="3D3D3D"/>
              </w:rPr>
              <w:t>HTTP</w:t>
            </w:r>
            <w:r w:rsidRPr="57B991BA" w:rsidR="6ACADD56">
              <w:rPr>
                <w:color w:val="3D3D3D"/>
              </w:rPr>
              <w:t>（</w:t>
            </w:r>
            <w:r w:rsidRPr="57B991BA" w:rsidR="6ACADD56">
              <w:t>エイチティーｔティーピー</w:t>
            </w:r>
          </w:p>
          <w:p w:rsidR="00F43E3C" w:rsidP="57B991BA" w:rsidRDefault="6ACADD56" w14:paraId="702413E6" w14:textId="39A19255">
            <w:pPr>
              <w:pStyle w:val="Heading3"/>
              <w:rPr>
                <w:rFonts w:asciiTheme="minorHAnsi" w:hAnsiTheme="minorHAnsi" w:eastAsiaTheme="minorEastAsia" w:cstheme="minorBidi"/>
                <w:color w:val="3D3D3D"/>
              </w:rPr>
            </w:pPr>
            <w:r w:rsidRPr="57B991BA">
              <w:rPr>
                <w:rFonts w:asciiTheme="minorHAnsi" w:hAnsiTheme="minorHAnsi" w:eastAsiaTheme="minorEastAsia" w:cstheme="minorBidi"/>
                <w:color w:val="3D3D3D"/>
              </w:rPr>
              <w:t>）</w:t>
            </w:r>
            <w:r w:rsidRPr="57B991BA" w:rsidR="4BBC145E">
              <w:rPr>
                <w:rFonts w:asciiTheme="minorHAnsi" w:hAnsiTheme="minorHAnsi" w:eastAsiaTheme="minorEastAsia" w:cstheme="minorBidi"/>
                <w:color w:val="3D3D3D"/>
              </w:rPr>
              <w:t>は</w:t>
            </w:r>
            <w:r w:rsidRPr="57B991BA" w:rsidR="4BBC145E">
              <w:rPr>
                <w:rFonts w:asciiTheme="minorHAnsi" w:hAnsiTheme="minorHAnsi" w:eastAsiaTheme="minorEastAsia" w:cstheme="minorBidi"/>
                <w:color w:val="3D3D3D"/>
              </w:rPr>
              <w:t>HypertextTransferProtocol</w:t>
            </w:r>
            <w:r w:rsidRPr="57B991BA" w:rsidR="6D508251">
              <w:rPr>
                <w:rFonts w:asciiTheme="minorHAnsi" w:hAnsiTheme="minorHAnsi" w:eastAsiaTheme="minorEastAsia" w:cstheme="minorBidi"/>
                <w:color w:val="3D3D3D"/>
              </w:rPr>
              <w:t>（ハイパーテキストトランスパープロトコル）</w:t>
            </w:r>
            <w:r w:rsidRPr="57B991BA" w:rsidR="4BBC145E">
              <w:rPr>
                <w:rFonts w:asciiTheme="minorHAnsi" w:hAnsiTheme="minorHAnsi" w:eastAsiaTheme="minorEastAsia" w:cstheme="minorBidi"/>
                <w:color w:val="3D3D3D"/>
              </w:rPr>
              <w:t>の略です。</w:t>
            </w:r>
          </w:p>
          <w:p w:rsidR="00F43E3C" w:rsidP="57B991BA" w:rsidRDefault="00F43E3C" w14:paraId="0056FADE" w14:textId="0F3C3753"/>
        </w:tc>
      </w:tr>
      <w:tr w:rsidR="00F43E3C" w:rsidTr="57B991BA" w14:paraId="5211124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50230BC5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642D17A6" w14:paraId="6B8763DF" w14:textId="75B4CBBC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IP　アドレス</w:t>
            </w:r>
          </w:p>
        </w:tc>
        <w:tc>
          <w:tcPr>
            <w:tcW w:w="2552" w:type="dxa"/>
            <w:vAlign w:val="center"/>
          </w:tcPr>
          <w:p w:rsidR="00F43E3C" w:rsidP="00BD7D90" w:rsidRDefault="642D17A6" w14:paraId="440F6403" w14:textId="0126141D">
            <w:r>
              <w:t>アイピー・アドレス</w:t>
            </w:r>
          </w:p>
        </w:tc>
        <w:tc>
          <w:tcPr>
            <w:tcW w:w="4535" w:type="dxa"/>
            <w:vAlign w:val="center"/>
          </w:tcPr>
          <w:p w:rsidR="00F43E3C" w:rsidP="00BD7D90" w:rsidRDefault="2D5E89CC" w14:paraId="1D7CA6A0" w14:textId="64693130">
            <w:r>
              <w:t>ピーシーは</w:t>
            </w:r>
            <w:r w:rsidR="642D17A6">
              <w:t>私たちが分かるリンク</w:t>
            </w:r>
            <w:r w:rsidR="223B396E">
              <w:t>が分かりません。</w:t>
            </w:r>
            <w:r w:rsidR="21609AC4">
              <w:t>なぜなら、</w:t>
            </w:r>
            <w:r w:rsidR="223B396E">
              <w:t>リンクのアイピー・アドレスしかしか分かりません。</w:t>
            </w:r>
          </w:p>
        </w:tc>
      </w:tr>
      <w:tr w:rsidR="00F43E3C" w:rsidTr="57B991BA" w14:paraId="1D8F2B3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3F80D6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1EB03025" w14:paraId="0E281FAA" w14:textId="45F056CA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2552" w:type="dxa"/>
            <w:vAlign w:val="center"/>
          </w:tcPr>
          <w:p w:rsidR="00F43E3C" w:rsidP="00BD7D90" w:rsidRDefault="1EB03025" w14:paraId="3453630C" w14:textId="44994FDF">
            <w:r>
              <w:t>エイチティーエムエル</w:t>
            </w:r>
          </w:p>
        </w:tc>
        <w:tc>
          <w:tcPr>
            <w:tcW w:w="4535" w:type="dxa"/>
            <w:vAlign w:val="center"/>
          </w:tcPr>
          <w:p w:rsidR="00F43E3C" w:rsidP="00BD7D90" w:rsidRDefault="155AFC8C" w14:paraId="7161B073" w14:textId="6E1542E8">
            <w:r>
              <w:t>エイチティーエムエルはプログラミング言語です。</w:t>
            </w:r>
            <w:r w:rsidR="0180825A">
              <w:t>ウェブプログラミング</w:t>
            </w:r>
            <w:r w:rsidR="25F61354">
              <w:t>に使用されます。</w:t>
            </w:r>
          </w:p>
          <w:p w:rsidR="00F43E3C" w:rsidP="57B991BA" w:rsidRDefault="00F43E3C" w14:paraId="7E0B963A" w14:textId="22623448"/>
        </w:tc>
      </w:tr>
      <w:tr w:rsidR="00F43E3C" w:rsidTr="57B991BA" w14:paraId="0A44DB3C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87A292A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317CA3D0" w14:paraId="2189E29D" w14:textId="1A15D556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JPEG</w:t>
            </w:r>
          </w:p>
        </w:tc>
        <w:tc>
          <w:tcPr>
            <w:tcW w:w="2552" w:type="dxa"/>
            <w:vAlign w:val="center"/>
          </w:tcPr>
          <w:p w:rsidR="00F43E3C" w:rsidP="00BD7D90" w:rsidRDefault="317CA3D0" w14:paraId="41C756E9" w14:textId="35F5CC55">
            <w:r>
              <w:t>ジェイペグ</w:t>
            </w:r>
          </w:p>
        </w:tc>
        <w:tc>
          <w:tcPr>
            <w:tcW w:w="4535" w:type="dxa"/>
            <w:vAlign w:val="center"/>
          </w:tcPr>
          <w:p w:rsidR="00F43E3C" w:rsidP="00BD7D90" w:rsidRDefault="317CA3D0" w14:paraId="175DF320" w14:textId="5A910CCA">
            <w:r>
              <w:t>写真</w:t>
            </w:r>
            <w:r w:rsidR="49919758">
              <w:t>をあっしゅくする</w:t>
            </w:r>
          </w:p>
        </w:tc>
      </w:tr>
      <w:tr w:rsidR="00F43E3C" w:rsidTr="57B991BA" w14:paraId="60D9E66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0E9B40A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49E7ADC9" w14:paraId="750BEE74" w14:textId="66468FD8">
            <w:pPr>
              <w:rPr>
                <w:rFonts w:ascii="Matura MT Script Capitals" w:hAnsi="Matura MT Script Capitals" w:eastAsia="Matura MT Script Capitals" w:cs="Matura MT Script Capitals"/>
                <w:color w:val="424242"/>
                <w:sz w:val="36"/>
                <w:szCs w:val="36"/>
              </w:rPr>
            </w:pPr>
            <w:r w:rsidRPr="57B991BA">
              <w:rPr>
                <w:rFonts w:ascii="Matura MT Script Capitals" w:hAnsi="Matura MT Script Capitals" w:eastAsia="Matura MT Script Capitals" w:cs="Matura MT Script Capitals"/>
                <w:color w:val="424242"/>
                <w:sz w:val="36"/>
                <w:szCs w:val="36"/>
              </w:rPr>
              <w:t>QR</w:t>
            </w:r>
          </w:p>
        </w:tc>
        <w:tc>
          <w:tcPr>
            <w:tcW w:w="2552" w:type="dxa"/>
            <w:vAlign w:val="center"/>
          </w:tcPr>
          <w:p w:rsidR="00F43E3C" w:rsidP="00BD7D90" w:rsidRDefault="49E7ADC9" w14:paraId="65C7C349" w14:textId="60F57333">
            <w:r>
              <w:t>キューアール</w:t>
            </w:r>
          </w:p>
        </w:tc>
        <w:tc>
          <w:tcPr>
            <w:tcW w:w="4535" w:type="dxa"/>
            <w:vAlign w:val="center"/>
          </w:tcPr>
          <w:p w:rsidR="00F43E3C" w:rsidP="57B991BA" w:rsidRDefault="49E7ADC9" w14:paraId="3B9BBE22" w14:textId="5CF7889E">
            <w:r>
              <w:t>キューアールは英語で</w:t>
            </w:r>
            <w:r>
              <w:t xml:space="preserve">Quick Response </w:t>
            </w:r>
            <w:r>
              <w:t>です。</w:t>
            </w:r>
            <w:r w:rsidR="20C76269">
              <w:t>キューアールは写真です。キューアールがある</w:t>
            </w:r>
            <w:r w:rsidR="6DE3C15D">
              <w:t>とき</w:t>
            </w:r>
            <w:r w:rsidR="1B0FEB91">
              <w:t>、</w:t>
            </w:r>
            <w:r w:rsidR="35A40D0C">
              <w:t>スマートフォンで</w:t>
            </w:r>
            <w:r w:rsidR="6DE3C15D">
              <w:t>データを</w:t>
            </w:r>
            <w:r w:rsidR="4781EB65">
              <w:t>知</w:t>
            </w:r>
            <w:r w:rsidR="1B295720">
              <w:t>られ</w:t>
            </w:r>
            <w:r w:rsidR="6DE3C15D">
              <w:t>ます。</w:t>
            </w:r>
            <w:r w:rsidR="5D4F71FA">
              <w:t>今、ベトナムで</w:t>
            </w:r>
            <w:r w:rsidR="5D4F71FA">
              <w:t xml:space="preserve">”Thẻ xanh” </w:t>
            </w:r>
            <w:r w:rsidR="5D4F71FA">
              <w:t>のキューア</w:t>
            </w:r>
            <w:r w:rsidR="01E7961A">
              <w:t>ールが多いです。</w:t>
            </w:r>
          </w:p>
        </w:tc>
      </w:tr>
      <w:tr w:rsidR="00F43E3C" w:rsidTr="57B991BA" w14:paraId="350CC58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26A0020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FE0ADD4" w14:paraId="57939042" w14:textId="028A59FB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BIツール</w:t>
            </w:r>
          </w:p>
        </w:tc>
        <w:tc>
          <w:tcPr>
            <w:tcW w:w="2552" w:type="dxa"/>
            <w:vAlign w:val="center"/>
          </w:tcPr>
          <w:p w:rsidR="00F43E3C" w:rsidP="00BD7D90" w:rsidRDefault="0FE0ADD4" w14:paraId="53121C80" w14:textId="6EE585B8">
            <w:r>
              <w:t>ビーアイツール</w:t>
            </w:r>
          </w:p>
        </w:tc>
        <w:tc>
          <w:tcPr>
            <w:tcW w:w="4535" w:type="dxa"/>
            <w:vAlign w:val="center"/>
          </w:tcPr>
          <w:p w:rsidR="00F43E3C" w:rsidP="00BD7D90" w:rsidRDefault="0FE0ADD4" w14:paraId="78DC433F" w14:textId="63D6283D">
            <w:r>
              <w:t>ビーアイツールは色々な会社</w:t>
            </w:r>
            <w:r w:rsidR="27DED3F4">
              <w:t>に使われている。</w:t>
            </w:r>
          </w:p>
        </w:tc>
      </w:tr>
      <w:tr w:rsidR="00F43E3C" w:rsidTr="57B991BA" w14:paraId="1CD00ADA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6033080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03687186" w14:textId="3466E68E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57B991BA" w:rsidRDefault="00F43E3C" w14:paraId="58D7DF0B" w14:textId="72CA1335"/>
        </w:tc>
        <w:tc>
          <w:tcPr>
            <w:tcW w:w="4535" w:type="dxa"/>
            <w:vAlign w:val="center"/>
          </w:tcPr>
          <w:p w:rsidR="00F43E3C" w:rsidP="57B991BA" w:rsidRDefault="60447153" w14:paraId="6C94A021" w14:textId="77D11423">
            <w:pPr>
              <w:rPr>
                <w:rFonts w:ascii="Segoe UI Historic" w:hAnsi="Segoe UI Historic" w:eastAsia="Segoe UI Historic" w:cs="Segoe UI Historic"/>
                <w:color w:val="FFFFFF" w:themeColor="background1"/>
                <w:sz w:val="22"/>
                <w:szCs w:val="22"/>
              </w:rPr>
            </w:pPr>
            <w:r w:rsidRPr="57B991BA">
              <w:rPr>
                <w:rFonts w:ascii="Segoe UI Historic" w:hAnsi="Segoe UI Historic" w:eastAsia="Segoe UI Historic" w:cs="Segoe UI Historic"/>
                <w:color w:val="FFFFFF" w:themeColor="background1"/>
                <w:sz w:val="22"/>
                <w:szCs w:val="22"/>
              </w:rPr>
              <w:t>S</w:t>
            </w:r>
          </w:p>
        </w:tc>
      </w:tr>
      <w:tr w:rsidR="00F43E3C" w:rsidTr="57B991BA" w14:paraId="752202E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43D003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1701" w:type="dxa"/>
            <w:vAlign w:val="center"/>
          </w:tcPr>
          <w:p w:rsidRPr="00FE6E8C" w:rsidR="00F43E3C" w:rsidP="57B991BA" w:rsidRDefault="16181AAE" w14:paraId="633E58EE" w14:textId="6CD6114C">
            <w:pPr>
              <w:rPr>
                <w:rFonts w:ascii="Hiragino Kaku Gothic ProN W3" w:hAnsi="Hiragino Kaku Gothic ProN W3" w:eastAsia="Hiragino Kaku Gothic ProN W3" w:cs="Hiragino Kaku Gothic ProN W3"/>
                <w:sz w:val="28"/>
                <w:szCs w:val="28"/>
                <w:rPrChange w:author="DANG HUY HOANG 20194571" w:date="2021-10-01T09:24:00Z" w:id="3">
                  <w:rPr>
                    <w:rFonts w:ascii="Yu Gothic Light" w:hAnsi="Yu Gothic Light" w:eastAsia="Yu Gothic Light" w:cs="Yu Gothic Light"/>
                    <w:sz w:val="28"/>
                    <w:szCs w:val="28"/>
                  </w:rPr>
                </w:rPrChange>
              </w:rPr>
            </w:pPr>
            <w:r w:rsidRPr="57B991BA">
              <w:rPr>
                <w:rFonts w:ascii="Hiragino Kaku Gothic ProN W3" w:hAnsi="Hiragino Kaku Gothic ProN W3" w:eastAsia="Hiragino Kaku Gothic ProN W3" w:cs="Hiragino Kaku Gothic ProN W3"/>
                <w:sz w:val="28"/>
                <w:szCs w:val="28"/>
                <w:rPrChange w:author="DANG HUY HOANG 20194571" w:date="2021-10-01T09:24:00Z" w:id="4">
                  <w:rPr>
                    <w:rFonts w:ascii="Yu Gothic Light" w:hAnsi="Yu Gothic Light" w:eastAsia="Yu Gothic Light" w:cs="Yu Gothic Light"/>
                    <w:sz w:val="28"/>
                    <w:szCs w:val="28"/>
                  </w:rPr>
                </w:rPrChange>
              </w:rPr>
              <w:t>IPアドレス</w:t>
            </w:r>
          </w:p>
        </w:tc>
        <w:tc>
          <w:tcPr>
            <w:tcW w:w="2552" w:type="dxa"/>
            <w:vAlign w:val="center"/>
          </w:tcPr>
          <w:p w:rsidR="00F43E3C" w:rsidP="00BD7D90" w:rsidRDefault="16181AAE" w14:paraId="69E69493" w14:textId="24E004DA">
            <w:r>
              <w:t>アイピーあどれアドレス</w:t>
            </w:r>
          </w:p>
        </w:tc>
        <w:tc>
          <w:tcPr>
            <w:tcW w:w="4535" w:type="dxa"/>
            <w:vAlign w:val="center"/>
          </w:tcPr>
          <w:p w:rsidR="00F43E3C" w:rsidP="00BD7D90" w:rsidRDefault="598CAE60" w14:paraId="4DDEBDBE" w14:textId="755DC8B1">
            <w:r>
              <w:t>IP</w:t>
            </w:r>
            <w:r>
              <w:t>アドレスは</w:t>
            </w:r>
            <w:r w:rsidR="67D04EC0">
              <w:t>インタネット</w:t>
            </w:r>
            <w:r w:rsidR="7C3806DC">
              <w:t>アドレスとも呼ばれる</w:t>
            </w:r>
          </w:p>
        </w:tc>
      </w:tr>
      <w:tr w:rsidR="00F43E3C" w:rsidTr="57B991BA" w14:paraId="258AFDC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4D652CD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1D33581E" w14:textId="6740BE54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55C841FA" w14:textId="77777777"/>
        </w:tc>
        <w:tc>
          <w:tcPr>
            <w:tcW w:w="4535" w:type="dxa"/>
            <w:vAlign w:val="center"/>
          </w:tcPr>
          <w:p w:rsidR="00F43E3C" w:rsidP="00BD7D90" w:rsidRDefault="00F43E3C" w14:paraId="7E97EDCE" w14:textId="77777777"/>
        </w:tc>
      </w:tr>
      <w:tr w:rsidR="00F43E3C" w:rsidTr="57B991BA" w14:paraId="14B90E10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6037BF5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55B4884E" w14:textId="45EEB016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09DE0369" w14:textId="77777777"/>
        </w:tc>
        <w:tc>
          <w:tcPr>
            <w:tcW w:w="4535" w:type="dxa"/>
            <w:vAlign w:val="center"/>
          </w:tcPr>
          <w:p w:rsidR="00F43E3C" w:rsidP="00BD7D90" w:rsidRDefault="00F43E3C" w14:paraId="25359C47" w14:textId="77777777"/>
        </w:tc>
      </w:tr>
      <w:tr w:rsidR="00F43E3C" w:rsidTr="57B991BA" w14:paraId="62764A69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A5D2D1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03989F4F" w14:textId="5CD3930B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11245126" w14:textId="77777777"/>
        </w:tc>
        <w:tc>
          <w:tcPr>
            <w:tcW w:w="4535" w:type="dxa"/>
            <w:vAlign w:val="center"/>
          </w:tcPr>
          <w:p w:rsidR="00F43E3C" w:rsidP="00BD7D90" w:rsidRDefault="00F43E3C" w14:paraId="3949E22A" w14:textId="77777777"/>
        </w:tc>
      </w:tr>
      <w:tr w:rsidR="00F43E3C" w:rsidTr="57B991BA" w14:paraId="4B7A3205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6F118039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0D7101FF" w14:textId="3BBD0089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43664DB5" w14:textId="77777777"/>
        </w:tc>
        <w:tc>
          <w:tcPr>
            <w:tcW w:w="4535" w:type="dxa"/>
            <w:vAlign w:val="center"/>
          </w:tcPr>
          <w:p w:rsidR="00F43E3C" w:rsidP="00BD7D90" w:rsidRDefault="00F43E3C" w14:paraId="46BFE9D4" w14:textId="77777777"/>
        </w:tc>
      </w:tr>
      <w:tr w:rsidR="00F43E3C" w:rsidTr="57B991BA" w14:paraId="72296717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29DDD903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3EDB10D8" w14:textId="5CCA650E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7522169E" w14:textId="77777777"/>
        </w:tc>
        <w:tc>
          <w:tcPr>
            <w:tcW w:w="4535" w:type="dxa"/>
            <w:vAlign w:val="center"/>
          </w:tcPr>
          <w:p w:rsidR="00F43E3C" w:rsidP="00BD7D90" w:rsidRDefault="00F43E3C" w14:paraId="37CA97AC" w14:textId="77777777"/>
        </w:tc>
      </w:tr>
      <w:tr w:rsidR="00F43E3C" w:rsidTr="57B991BA" w14:paraId="0DE943DA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3964D3B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6C1BF98F" w14:textId="5B93A965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0841E57A" w14:textId="77777777"/>
        </w:tc>
        <w:tc>
          <w:tcPr>
            <w:tcW w:w="4535" w:type="dxa"/>
            <w:vAlign w:val="center"/>
          </w:tcPr>
          <w:p w:rsidR="00F43E3C" w:rsidP="00BD7D90" w:rsidRDefault="00F43E3C" w14:paraId="630D3CFB" w14:textId="77777777"/>
        </w:tc>
      </w:tr>
      <w:tr w:rsidR="00F43E3C" w:rsidTr="57B991BA" w14:paraId="3C004988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48DCAD6E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54F62762" w14:textId="4AD66354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0251ACF4" w14:textId="77777777"/>
        </w:tc>
        <w:tc>
          <w:tcPr>
            <w:tcW w:w="4535" w:type="dxa"/>
            <w:vAlign w:val="center"/>
          </w:tcPr>
          <w:p w:rsidR="00F43E3C" w:rsidP="00BD7D90" w:rsidRDefault="00F43E3C" w14:paraId="1264B1A9" w14:textId="77777777"/>
        </w:tc>
      </w:tr>
      <w:tr w:rsidR="00F43E3C" w:rsidTr="57B991BA" w14:paraId="1022676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7211CC8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2FE06D5A" w14:textId="1DAD6CFA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4FCFD78F" w14:textId="77777777"/>
        </w:tc>
        <w:tc>
          <w:tcPr>
            <w:tcW w:w="4535" w:type="dxa"/>
            <w:vAlign w:val="center"/>
          </w:tcPr>
          <w:p w:rsidR="00F43E3C" w:rsidP="00BD7D90" w:rsidRDefault="00F43E3C" w14:paraId="738D55D3" w14:textId="77777777"/>
        </w:tc>
      </w:tr>
      <w:tr w:rsidR="00F43E3C" w:rsidTr="57B991BA" w14:paraId="7972CAC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AF0B69" w:rsidR="00F43E3C" w:rsidP="00BD7D90" w:rsidRDefault="00F43E3C" w14:paraId="12E6B07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370CA657" w14:textId="213A7608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7B561AAA" w14:textId="77777777"/>
        </w:tc>
        <w:tc>
          <w:tcPr>
            <w:tcW w:w="4535" w:type="dxa"/>
            <w:vAlign w:val="center"/>
          </w:tcPr>
          <w:p w:rsidR="00F43E3C" w:rsidP="00BD7D90" w:rsidRDefault="00F43E3C" w14:paraId="3149DB67" w14:textId="77777777"/>
        </w:tc>
      </w:tr>
      <w:tr w:rsidR="00F43E3C" w:rsidTr="57B991BA" w14:paraId="010C376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43D9C4ED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14649E87" w14:textId="5ACEE81F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73226021" w14:textId="77777777"/>
        </w:tc>
        <w:tc>
          <w:tcPr>
            <w:tcW w:w="4535" w:type="dxa"/>
            <w:vAlign w:val="center"/>
          </w:tcPr>
          <w:p w:rsidR="00F43E3C" w:rsidP="00BD7D90" w:rsidRDefault="00F43E3C" w14:paraId="08CECFF2" w14:textId="77777777"/>
        </w:tc>
      </w:tr>
      <w:tr w:rsidR="00F43E3C" w:rsidTr="57B991BA" w14:paraId="164F6694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4CB7397F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2C25A25E" w14:textId="4EABD796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3AD2BE4D" w14:textId="77777777"/>
        </w:tc>
        <w:tc>
          <w:tcPr>
            <w:tcW w:w="4535" w:type="dxa"/>
            <w:vAlign w:val="center"/>
          </w:tcPr>
          <w:p w:rsidR="00F43E3C" w:rsidP="00BD7D90" w:rsidRDefault="00F43E3C" w14:paraId="41DB54C2" w14:textId="77777777"/>
        </w:tc>
      </w:tr>
      <w:tr w:rsidR="00F43E3C" w:rsidTr="57B991BA" w14:paraId="6DC8DC0B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7F1EF5E8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23F9B1FF" w14:paraId="61CCC3AF" w14:textId="1C9DD030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SLA</w:t>
            </w:r>
          </w:p>
        </w:tc>
        <w:tc>
          <w:tcPr>
            <w:tcW w:w="2552" w:type="dxa"/>
            <w:vAlign w:val="center"/>
          </w:tcPr>
          <w:p w:rsidR="00F43E3C" w:rsidP="00BD7D90" w:rsidRDefault="23F9B1FF" w14:paraId="077BFAE7" w14:textId="335B8969">
            <w:r>
              <w:t>エスエルエー</w:t>
            </w:r>
          </w:p>
        </w:tc>
        <w:tc>
          <w:tcPr>
            <w:tcW w:w="4535" w:type="dxa"/>
            <w:vAlign w:val="center"/>
          </w:tcPr>
          <w:p w:rsidR="00F43E3C" w:rsidP="00BD7D90" w:rsidRDefault="23F9B1FF" w14:paraId="3A5519BB" w14:textId="328B80C7">
            <w:r>
              <w:t>SLA</w:t>
            </w:r>
            <w:r>
              <w:t>はサービスれべるレベルアグリーメントの</w:t>
            </w:r>
            <w:r w:rsidR="74EE6C7A">
              <w:t>略です。</w:t>
            </w:r>
          </w:p>
        </w:tc>
      </w:tr>
      <w:tr w:rsidR="00F43E3C" w:rsidTr="57B991BA" w14:paraId="64E9B92F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4DAE8C47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3C486A6B" w14:textId="3F9B123C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4127508E" w14:textId="77777777"/>
        </w:tc>
        <w:tc>
          <w:tcPr>
            <w:tcW w:w="4535" w:type="dxa"/>
            <w:vAlign w:val="center"/>
          </w:tcPr>
          <w:p w:rsidR="00F43E3C" w:rsidP="00BD7D90" w:rsidRDefault="00F43E3C" w14:paraId="1C4A2E95" w14:textId="77777777"/>
        </w:tc>
      </w:tr>
      <w:tr w:rsidR="00F43E3C" w:rsidTr="57B991BA" w14:paraId="5853B9CD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75721C9C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35C07306" w14:textId="3B175BB8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33098BD1" w14:textId="77777777"/>
        </w:tc>
        <w:tc>
          <w:tcPr>
            <w:tcW w:w="4535" w:type="dxa"/>
            <w:vAlign w:val="center"/>
          </w:tcPr>
          <w:p w:rsidR="00F43E3C" w:rsidP="00BD7D90" w:rsidRDefault="00F43E3C" w14:paraId="10459437" w14:textId="77777777"/>
        </w:tc>
      </w:tr>
      <w:tr w:rsidR="00F43E3C" w:rsidTr="57B991BA" w14:paraId="0DCE06E6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1F0BD3AD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6E6C0524" w14:paraId="23C46466" w14:textId="738E68F1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SSL</w:t>
            </w:r>
          </w:p>
        </w:tc>
        <w:tc>
          <w:tcPr>
            <w:tcW w:w="2552" w:type="dxa"/>
            <w:vAlign w:val="center"/>
          </w:tcPr>
          <w:p w:rsidR="00F43E3C" w:rsidP="00BD7D90" w:rsidRDefault="6E6C0524" w14:paraId="404C5AA5" w14:textId="4ABA163B">
            <w:r>
              <w:t>エスエスエル</w:t>
            </w:r>
          </w:p>
        </w:tc>
        <w:tc>
          <w:tcPr>
            <w:tcW w:w="4535" w:type="dxa"/>
            <w:vAlign w:val="center"/>
          </w:tcPr>
          <w:p w:rsidR="00F43E3C" w:rsidP="00BD7D90" w:rsidRDefault="6E6C0524" w14:paraId="4C3E519E" w14:textId="37028D40">
            <w:r>
              <w:t>SSL</w:t>
            </w:r>
            <w:r>
              <w:t>はセキュリティテクノロジーの標準です</w:t>
            </w:r>
          </w:p>
        </w:tc>
      </w:tr>
      <w:tr w:rsidR="00F43E3C" w:rsidTr="57B991BA" w14:paraId="4E50F12E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33EB59A2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652C5454" w14:paraId="66DA588B" w14:textId="5664EF1F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  <w:r w:rsidRPr="57B991BA">
              <w:rPr>
                <w:rFonts w:ascii="Hiragino Kaku Gothic ProN W3" w:eastAsia="Hiragino Kaku Gothic ProN W3" w:cs="Hiragino Kaku Gothic ProN W3"/>
                <w:color w:val="000000" w:themeColor="text1"/>
                <w:sz w:val="28"/>
                <w:szCs w:val="28"/>
              </w:rPr>
              <w:t>DWH</w:t>
            </w:r>
          </w:p>
        </w:tc>
        <w:tc>
          <w:tcPr>
            <w:tcW w:w="2552" w:type="dxa"/>
            <w:vAlign w:val="center"/>
          </w:tcPr>
          <w:p w:rsidR="00F43E3C" w:rsidP="00BD7D90" w:rsidRDefault="652C5454" w14:paraId="6183AB47" w14:textId="34B5FE3D">
            <w:r>
              <w:t>ディーダブーダブリユーエイチ</w:t>
            </w:r>
          </w:p>
        </w:tc>
        <w:tc>
          <w:tcPr>
            <w:tcW w:w="4535" w:type="dxa"/>
            <w:vAlign w:val="center"/>
          </w:tcPr>
          <w:p w:rsidR="00F43E3C" w:rsidP="00BD7D90" w:rsidRDefault="00F43E3C" w14:paraId="134EBA62" w14:textId="77777777"/>
        </w:tc>
      </w:tr>
      <w:tr w:rsidR="00F43E3C" w:rsidTr="57B991BA" w14:paraId="451BF163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124158AA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6FF33B43" w14:textId="5AB5BBC4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61355A72" w14:textId="77777777"/>
        </w:tc>
        <w:tc>
          <w:tcPr>
            <w:tcW w:w="4535" w:type="dxa"/>
            <w:vAlign w:val="center"/>
          </w:tcPr>
          <w:p w:rsidR="00F43E3C" w:rsidP="00BD7D90" w:rsidRDefault="00F43E3C" w14:paraId="56DBB0D6" w14:textId="77777777"/>
        </w:tc>
      </w:tr>
      <w:tr w:rsidR="00F43E3C" w:rsidTr="57B991BA" w14:paraId="2DEBB7B9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00F43E3C" w14:paraId="5C082F2A" w14:textId="7777777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4106540C" w14:textId="08F123B3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2AD31884" w14:textId="77777777"/>
        </w:tc>
        <w:tc>
          <w:tcPr>
            <w:tcW w:w="4535" w:type="dxa"/>
            <w:vAlign w:val="center"/>
          </w:tcPr>
          <w:p w:rsidR="00F43E3C" w:rsidP="00BD7D90" w:rsidRDefault="00F43E3C" w14:paraId="7F6056B7" w14:textId="77777777"/>
        </w:tc>
      </w:tr>
      <w:tr w:rsidR="00F43E3C" w:rsidTr="57B991BA" w14:paraId="1FF5CE1C" w14:textId="77777777">
        <w:trPr>
          <w:trHeight w:val="851"/>
          <w:jc w:val="center"/>
        </w:trPr>
        <w:tc>
          <w:tcPr>
            <w:tcW w:w="562" w:type="dxa"/>
            <w:vAlign w:val="center"/>
          </w:tcPr>
          <w:p w:rsidRPr="00FE6E8C" w:rsidR="00F43E3C" w:rsidP="00BD7D90" w:rsidRDefault="7245608A" w14:paraId="46F3F6D1" w14:textId="6ED8198E">
            <w:pPr>
              <w:jc w:val="center"/>
              <w:rPr>
                <w:lang w:val="vi-VN"/>
              </w:rPr>
            </w:pPr>
            <w:r w:rsidRPr="57B991BA">
              <w:rPr>
                <w:lang w:val="vi-VN"/>
              </w:rPr>
              <w:t>40</w:t>
            </w:r>
          </w:p>
        </w:tc>
        <w:tc>
          <w:tcPr>
            <w:tcW w:w="1701" w:type="dxa"/>
            <w:vAlign w:val="center"/>
          </w:tcPr>
          <w:p w:rsidRPr="00FE6E8C" w:rsidR="00F43E3C" w:rsidP="00BD7D90" w:rsidRDefault="00F43E3C" w14:paraId="18509C20" w14:textId="2A28FA8F">
            <w:pPr>
              <w:rPr>
                <w:rFonts w:ascii="Hiragino Kaku Gothic ProN W3" w:eastAsia="Hiragino Kaku Gothic ProN W3" w:cs="Hiragino Kaku Gothic ProN W3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F43E3C" w:rsidP="00BD7D90" w:rsidRDefault="00F43E3C" w14:paraId="67823630" w14:textId="5EAC90DA"/>
        </w:tc>
        <w:tc>
          <w:tcPr>
            <w:tcW w:w="4535" w:type="dxa"/>
            <w:vAlign w:val="center"/>
          </w:tcPr>
          <w:p w:rsidR="00F43E3C" w:rsidP="57B991BA" w:rsidRDefault="00F43E3C" w14:paraId="0965C2FB" w14:textId="71E7AE08">
            <w:pPr>
              <w:rPr>
                <w:rFonts w:ascii="Arial" w:hAnsi="Arial" w:eastAsia="Arial" w:cs="Arial"/>
                <w:color w:val="000000" w:themeColor="text1"/>
              </w:rPr>
            </w:pPr>
          </w:p>
        </w:tc>
      </w:tr>
    </w:tbl>
    <w:p w:rsidRPr="00F43E3C" w:rsidR="00F43E3C" w:rsidP="00F43E3C" w:rsidRDefault="00F43E3C" w14:paraId="2F66CD1D" w14:textId="77777777">
      <w:pPr>
        <w:rPr>
          <w:lang w:val="vi-VN"/>
        </w:rPr>
      </w:pPr>
    </w:p>
    <w:sectPr w:rsidRPr="00F43E3C" w:rsidR="00F43E3C">
      <w:headerReference w:type="default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49B7" w:rsidRDefault="00B349B7" w14:paraId="781F73F0" w14:textId="77777777">
      <w:r>
        <w:separator/>
      </w:r>
    </w:p>
  </w:endnote>
  <w:endnote w:type="continuationSeparator" w:id="0">
    <w:p w:rsidR="00B349B7" w:rsidRDefault="00B349B7" w14:paraId="0EA415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Kaku Gothic ProN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dern Love Grunge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Matura MT Script Capitals">
    <w:altName w:val="Calibri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B991BA" w:rsidTr="57B991BA" w14:paraId="57E4EFAB" w14:textId="77777777">
      <w:tc>
        <w:tcPr>
          <w:tcW w:w="3120" w:type="dxa"/>
        </w:tcPr>
        <w:p w:rsidR="57B991BA" w:rsidP="57B991BA" w:rsidRDefault="57B991BA" w14:paraId="5742779C" w14:textId="607BCEC1">
          <w:pPr>
            <w:pStyle w:val="Header"/>
            <w:ind w:left="-115"/>
          </w:pPr>
        </w:p>
      </w:tc>
      <w:tc>
        <w:tcPr>
          <w:tcW w:w="3120" w:type="dxa"/>
        </w:tcPr>
        <w:p w:rsidR="57B991BA" w:rsidP="57B991BA" w:rsidRDefault="57B991BA" w14:paraId="66FD4A24" w14:textId="52D07D42">
          <w:pPr>
            <w:pStyle w:val="Header"/>
            <w:jc w:val="center"/>
          </w:pPr>
        </w:p>
      </w:tc>
      <w:tc>
        <w:tcPr>
          <w:tcW w:w="3120" w:type="dxa"/>
        </w:tcPr>
        <w:p w:rsidR="57B991BA" w:rsidP="57B991BA" w:rsidRDefault="57B991BA" w14:paraId="7128D9E2" w14:textId="10340568">
          <w:pPr>
            <w:pStyle w:val="Header"/>
            <w:ind w:right="-115"/>
            <w:jc w:val="right"/>
          </w:pPr>
        </w:p>
      </w:tc>
    </w:tr>
  </w:tbl>
  <w:p w:rsidR="57B991BA" w:rsidP="57B991BA" w:rsidRDefault="57B991BA" w14:paraId="3143F61E" w14:textId="72A83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49B7" w:rsidRDefault="00B349B7" w14:paraId="613D4080" w14:textId="77777777">
      <w:r>
        <w:separator/>
      </w:r>
    </w:p>
  </w:footnote>
  <w:footnote w:type="continuationSeparator" w:id="0">
    <w:p w:rsidR="00B349B7" w:rsidRDefault="00B349B7" w14:paraId="562C73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B991BA" w:rsidTr="57B991BA" w14:paraId="68E02983" w14:textId="77777777">
      <w:tc>
        <w:tcPr>
          <w:tcW w:w="3120" w:type="dxa"/>
        </w:tcPr>
        <w:p w:rsidR="57B991BA" w:rsidP="57B991BA" w:rsidRDefault="57B991BA" w14:paraId="40B8131C" w14:textId="1A601465">
          <w:pPr>
            <w:pStyle w:val="Header"/>
            <w:ind w:left="-115"/>
          </w:pPr>
        </w:p>
      </w:tc>
      <w:tc>
        <w:tcPr>
          <w:tcW w:w="3120" w:type="dxa"/>
        </w:tcPr>
        <w:p w:rsidR="57B991BA" w:rsidP="57B991BA" w:rsidRDefault="57B991BA" w14:paraId="68E8A852" w14:textId="177D2649">
          <w:pPr>
            <w:pStyle w:val="Header"/>
            <w:jc w:val="center"/>
          </w:pPr>
        </w:p>
      </w:tc>
      <w:tc>
        <w:tcPr>
          <w:tcW w:w="3120" w:type="dxa"/>
        </w:tcPr>
        <w:p w:rsidR="57B991BA" w:rsidP="57B991BA" w:rsidRDefault="57B991BA" w14:paraId="188656D7" w14:textId="0031F6FA">
          <w:pPr>
            <w:pStyle w:val="Header"/>
            <w:ind w:right="-115"/>
            <w:jc w:val="right"/>
          </w:pPr>
        </w:p>
      </w:tc>
    </w:tr>
  </w:tbl>
  <w:p w:rsidR="57B991BA" w:rsidP="57B991BA" w:rsidRDefault="57B991BA" w14:paraId="15B175B4" w14:textId="4F13FE2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urBhfATWNZO6mK" int2:id="y4wXSop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7C2"/>
    <w:multiLevelType w:val="hybridMultilevel"/>
    <w:tmpl w:val="1DCE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69"/>
    <w:rsid w:val="00237433"/>
    <w:rsid w:val="00253CBF"/>
    <w:rsid w:val="002C06F7"/>
    <w:rsid w:val="0044FC80"/>
    <w:rsid w:val="00466679"/>
    <w:rsid w:val="005B2F88"/>
    <w:rsid w:val="0087EB15"/>
    <w:rsid w:val="008B05BC"/>
    <w:rsid w:val="009116AF"/>
    <w:rsid w:val="00967BD8"/>
    <w:rsid w:val="00A1629A"/>
    <w:rsid w:val="00A5B69F"/>
    <w:rsid w:val="00AF0B69"/>
    <w:rsid w:val="00B349B7"/>
    <w:rsid w:val="00BD7D90"/>
    <w:rsid w:val="00C8142D"/>
    <w:rsid w:val="00CCA761"/>
    <w:rsid w:val="00D04CFB"/>
    <w:rsid w:val="00D169A1"/>
    <w:rsid w:val="00D60D9E"/>
    <w:rsid w:val="00E6254D"/>
    <w:rsid w:val="00F43E3C"/>
    <w:rsid w:val="00FE6E8C"/>
    <w:rsid w:val="01087388"/>
    <w:rsid w:val="010962B6"/>
    <w:rsid w:val="0110AF1D"/>
    <w:rsid w:val="012B0640"/>
    <w:rsid w:val="01319C39"/>
    <w:rsid w:val="0148020F"/>
    <w:rsid w:val="014B4058"/>
    <w:rsid w:val="0151B502"/>
    <w:rsid w:val="015F12DA"/>
    <w:rsid w:val="0169AE6F"/>
    <w:rsid w:val="016D37BC"/>
    <w:rsid w:val="0180825A"/>
    <w:rsid w:val="018F185E"/>
    <w:rsid w:val="01BC59EA"/>
    <w:rsid w:val="01E7961A"/>
    <w:rsid w:val="01F06B3A"/>
    <w:rsid w:val="0235066C"/>
    <w:rsid w:val="023E8A6B"/>
    <w:rsid w:val="0246249D"/>
    <w:rsid w:val="024919F5"/>
    <w:rsid w:val="0255028F"/>
    <w:rsid w:val="025658BD"/>
    <w:rsid w:val="025A08FB"/>
    <w:rsid w:val="0264DCA0"/>
    <w:rsid w:val="026AED93"/>
    <w:rsid w:val="026F9BD5"/>
    <w:rsid w:val="02936226"/>
    <w:rsid w:val="0295187D"/>
    <w:rsid w:val="02A8A7DC"/>
    <w:rsid w:val="02AC8EB3"/>
    <w:rsid w:val="02F6F9CD"/>
    <w:rsid w:val="030AA37E"/>
    <w:rsid w:val="030B731D"/>
    <w:rsid w:val="033AA3BC"/>
    <w:rsid w:val="03613F4A"/>
    <w:rsid w:val="036AEC85"/>
    <w:rsid w:val="03BB1307"/>
    <w:rsid w:val="03D0A4F3"/>
    <w:rsid w:val="03D301DC"/>
    <w:rsid w:val="03E0EBAB"/>
    <w:rsid w:val="0447368C"/>
    <w:rsid w:val="044F2412"/>
    <w:rsid w:val="0450AC16"/>
    <w:rsid w:val="045F2FF9"/>
    <w:rsid w:val="0479124C"/>
    <w:rsid w:val="048520CF"/>
    <w:rsid w:val="0498CA33"/>
    <w:rsid w:val="04CB8A2C"/>
    <w:rsid w:val="04DB3740"/>
    <w:rsid w:val="04E54906"/>
    <w:rsid w:val="050ABEA4"/>
    <w:rsid w:val="0511F80C"/>
    <w:rsid w:val="05164297"/>
    <w:rsid w:val="0517AEF0"/>
    <w:rsid w:val="05206519"/>
    <w:rsid w:val="05288FB8"/>
    <w:rsid w:val="053D7E9D"/>
    <w:rsid w:val="0546FEBF"/>
    <w:rsid w:val="05470A52"/>
    <w:rsid w:val="0558A9D0"/>
    <w:rsid w:val="05641B89"/>
    <w:rsid w:val="056F36E4"/>
    <w:rsid w:val="05716C8B"/>
    <w:rsid w:val="05A7F2E7"/>
    <w:rsid w:val="05B1A5DA"/>
    <w:rsid w:val="05BB10AD"/>
    <w:rsid w:val="05CEAE9A"/>
    <w:rsid w:val="05D52237"/>
    <w:rsid w:val="05E10EAF"/>
    <w:rsid w:val="05EDAB67"/>
    <w:rsid w:val="05FCD1F5"/>
    <w:rsid w:val="05FD5C4C"/>
    <w:rsid w:val="0613EB4E"/>
    <w:rsid w:val="064B0B02"/>
    <w:rsid w:val="065C516C"/>
    <w:rsid w:val="067A28FB"/>
    <w:rsid w:val="067F5BF9"/>
    <w:rsid w:val="06801D48"/>
    <w:rsid w:val="069D342F"/>
    <w:rsid w:val="06B2DE89"/>
    <w:rsid w:val="06D55D87"/>
    <w:rsid w:val="06D9ECA8"/>
    <w:rsid w:val="06E1C616"/>
    <w:rsid w:val="06E8F103"/>
    <w:rsid w:val="06EB04A7"/>
    <w:rsid w:val="06EF2DA5"/>
    <w:rsid w:val="06F72CC5"/>
    <w:rsid w:val="07016A7D"/>
    <w:rsid w:val="0705956B"/>
    <w:rsid w:val="0708DC36"/>
    <w:rsid w:val="070CB449"/>
    <w:rsid w:val="071035F0"/>
    <w:rsid w:val="07175581"/>
    <w:rsid w:val="0739D48D"/>
    <w:rsid w:val="075782A6"/>
    <w:rsid w:val="0762D73A"/>
    <w:rsid w:val="0768DFEB"/>
    <w:rsid w:val="0772E41C"/>
    <w:rsid w:val="0778A598"/>
    <w:rsid w:val="07978028"/>
    <w:rsid w:val="07A71EC6"/>
    <w:rsid w:val="07AB0B82"/>
    <w:rsid w:val="07CCFAAC"/>
    <w:rsid w:val="07E850F9"/>
    <w:rsid w:val="07EF6490"/>
    <w:rsid w:val="07F148C4"/>
    <w:rsid w:val="07F58684"/>
    <w:rsid w:val="07F63A21"/>
    <w:rsid w:val="07F9A020"/>
    <w:rsid w:val="08113E97"/>
    <w:rsid w:val="0814491F"/>
    <w:rsid w:val="081A5A12"/>
    <w:rsid w:val="08233F92"/>
    <w:rsid w:val="082EF7EC"/>
    <w:rsid w:val="0836AAFF"/>
    <w:rsid w:val="08377FBB"/>
    <w:rsid w:val="084950CD"/>
    <w:rsid w:val="084BC3DD"/>
    <w:rsid w:val="084C5B55"/>
    <w:rsid w:val="08518559"/>
    <w:rsid w:val="0862215F"/>
    <w:rsid w:val="08A71548"/>
    <w:rsid w:val="08BD7AE5"/>
    <w:rsid w:val="08C106BA"/>
    <w:rsid w:val="08DAC594"/>
    <w:rsid w:val="08E199FF"/>
    <w:rsid w:val="0901DA5C"/>
    <w:rsid w:val="09150589"/>
    <w:rsid w:val="091C9555"/>
    <w:rsid w:val="093CAE1E"/>
    <w:rsid w:val="09566273"/>
    <w:rsid w:val="096D4308"/>
    <w:rsid w:val="097AC9D1"/>
    <w:rsid w:val="097E7E5A"/>
    <w:rsid w:val="09982013"/>
    <w:rsid w:val="099C5690"/>
    <w:rsid w:val="099EC4AE"/>
    <w:rsid w:val="09AA2C0D"/>
    <w:rsid w:val="09E0A3D2"/>
    <w:rsid w:val="09E23B64"/>
    <w:rsid w:val="09EE2003"/>
    <w:rsid w:val="09F37CD8"/>
    <w:rsid w:val="0A0C0DBD"/>
    <w:rsid w:val="0A166D54"/>
    <w:rsid w:val="0A3AB309"/>
    <w:rsid w:val="0A3C7E90"/>
    <w:rsid w:val="0A4DD88D"/>
    <w:rsid w:val="0A65C976"/>
    <w:rsid w:val="0A871191"/>
    <w:rsid w:val="0A9DB555"/>
    <w:rsid w:val="0AAFFDDA"/>
    <w:rsid w:val="0AEDC194"/>
    <w:rsid w:val="0AF3BB63"/>
    <w:rsid w:val="0AF5701A"/>
    <w:rsid w:val="0AF8DF49"/>
    <w:rsid w:val="0AFA8AE4"/>
    <w:rsid w:val="0AFE58C4"/>
    <w:rsid w:val="0B0350F2"/>
    <w:rsid w:val="0B0A7FC2"/>
    <w:rsid w:val="0B2B5646"/>
    <w:rsid w:val="0B6D6B0E"/>
    <w:rsid w:val="0B883EA4"/>
    <w:rsid w:val="0BAD2C17"/>
    <w:rsid w:val="0BD34A3B"/>
    <w:rsid w:val="0BD456FD"/>
    <w:rsid w:val="0C271BA5"/>
    <w:rsid w:val="0C5F5563"/>
    <w:rsid w:val="0C67C8EB"/>
    <w:rsid w:val="0C778C39"/>
    <w:rsid w:val="0C90DAF5"/>
    <w:rsid w:val="0CA4B0F9"/>
    <w:rsid w:val="0CB3E8FA"/>
    <w:rsid w:val="0CBF6CED"/>
    <w:rsid w:val="0CC22829"/>
    <w:rsid w:val="0CC83620"/>
    <w:rsid w:val="0CC98649"/>
    <w:rsid w:val="0D1AECB9"/>
    <w:rsid w:val="0D38B32E"/>
    <w:rsid w:val="0D51DECE"/>
    <w:rsid w:val="0D8633F2"/>
    <w:rsid w:val="0DA387A5"/>
    <w:rsid w:val="0DD35DD9"/>
    <w:rsid w:val="0DDB99DB"/>
    <w:rsid w:val="0DDD4F93"/>
    <w:rsid w:val="0DE9C789"/>
    <w:rsid w:val="0DFB79F9"/>
    <w:rsid w:val="0E087AB7"/>
    <w:rsid w:val="0E31E1BF"/>
    <w:rsid w:val="0E42FA66"/>
    <w:rsid w:val="0E4B721A"/>
    <w:rsid w:val="0E74704F"/>
    <w:rsid w:val="0E79F456"/>
    <w:rsid w:val="0E83BD74"/>
    <w:rsid w:val="0EBF82BD"/>
    <w:rsid w:val="0EDBB4A7"/>
    <w:rsid w:val="0EE0AF89"/>
    <w:rsid w:val="0EFBEDB6"/>
    <w:rsid w:val="0F0C70CF"/>
    <w:rsid w:val="0F174B4F"/>
    <w:rsid w:val="0F338792"/>
    <w:rsid w:val="0F3E8E69"/>
    <w:rsid w:val="0F7D5E89"/>
    <w:rsid w:val="0F8085B7"/>
    <w:rsid w:val="0F930A31"/>
    <w:rsid w:val="0F999E99"/>
    <w:rsid w:val="0F9EB0DA"/>
    <w:rsid w:val="0FB24896"/>
    <w:rsid w:val="0FB345B0"/>
    <w:rsid w:val="0FC743EE"/>
    <w:rsid w:val="0FDC1731"/>
    <w:rsid w:val="0FE0ADD4"/>
    <w:rsid w:val="0FF9907B"/>
    <w:rsid w:val="0FFAAFAF"/>
    <w:rsid w:val="10170A55"/>
    <w:rsid w:val="101A681E"/>
    <w:rsid w:val="107D8F49"/>
    <w:rsid w:val="10855653"/>
    <w:rsid w:val="10ACD1DB"/>
    <w:rsid w:val="10B2972E"/>
    <w:rsid w:val="10B59623"/>
    <w:rsid w:val="10B6EC51"/>
    <w:rsid w:val="10DB6CC4"/>
    <w:rsid w:val="10F72A37"/>
    <w:rsid w:val="110E7B46"/>
    <w:rsid w:val="11312857"/>
    <w:rsid w:val="1140C53C"/>
    <w:rsid w:val="1157356D"/>
    <w:rsid w:val="11755F95"/>
    <w:rsid w:val="11990433"/>
    <w:rsid w:val="11C1A0FF"/>
    <w:rsid w:val="11C204AF"/>
    <w:rsid w:val="11D1C53A"/>
    <w:rsid w:val="11DA6B7F"/>
    <w:rsid w:val="1213E249"/>
    <w:rsid w:val="12194AB1"/>
    <w:rsid w:val="1232A9F3"/>
    <w:rsid w:val="1233E9A7"/>
    <w:rsid w:val="12344313"/>
    <w:rsid w:val="1237E96E"/>
    <w:rsid w:val="123DAEF6"/>
    <w:rsid w:val="123E8D7E"/>
    <w:rsid w:val="123F6FE3"/>
    <w:rsid w:val="124A578E"/>
    <w:rsid w:val="124CA127"/>
    <w:rsid w:val="1257B673"/>
    <w:rsid w:val="12678459"/>
    <w:rsid w:val="12853F42"/>
    <w:rsid w:val="1288CBF3"/>
    <w:rsid w:val="128F626F"/>
    <w:rsid w:val="12A5580B"/>
    <w:rsid w:val="12BC872F"/>
    <w:rsid w:val="12BEDEE4"/>
    <w:rsid w:val="12D6A014"/>
    <w:rsid w:val="12E66804"/>
    <w:rsid w:val="12FE6BB7"/>
    <w:rsid w:val="13208595"/>
    <w:rsid w:val="132664A3"/>
    <w:rsid w:val="1328813B"/>
    <w:rsid w:val="13304502"/>
    <w:rsid w:val="1343EC8A"/>
    <w:rsid w:val="1365F65E"/>
    <w:rsid w:val="138A645D"/>
    <w:rsid w:val="138C42B4"/>
    <w:rsid w:val="13ACD9BA"/>
    <w:rsid w:val="13B02EE6"/>
    <w:rsid w:val="13B7EB6A"/>
    <w:rsid w:val="13BFBE91"/>
    <w:rsid w:val="13C78173"/>
    <w:rsid w:val="13D1C4DC"/>
    <w:rsid w:val="13D7EACF"/>
    <w:rsid w:val="13D8FD19"/>
    <w:rsid w:val="13E15BC6"/>
    <w:rsid w:val="13F9BEBB"/>
    <w:rsid w:val="14160682"/>
    <w:rsid w:val="142865B1"/>
    <w:rsid w:val="14314E5B"/>
    <w:rsid w:val="143682E1"/>
    <w:rsid w:val="143A3800"/>
    <w:rsid w:val="144432F4"/>
    <w:rsid w:val="144947C8"/>
    <w:rsid w:val="144ABEB9"/>
    <w:rsid w:val="14589FF0"/>
    <w:rsid w:val="14696091"/>
    <w:rsid w:val="1470B85C"/>
    <w:rsid w:val="147D4AFE"/>
    <w:rsid w:val="14B975D1"/>
    <w:rsid w:val="14EF8ECE"/>
    <w:rsid w:val="14F13890"/>
    <w:rsid w:val="14F3639F"/>
    <w:rsid w:val="150E0F48"/>
    <w:rsid w:val="15272719"/>
    <w:rsid w:val="152C8C5B"/>
    <w:rsid w:val="1532F226"/>
    <w:rsid w:val="1538F206"/>
    <w:rsid w:val="153DDEA1"/>
    <w:rsid w:val="154FD929"/>
    <w:rsid w:val="155AFC8C"/>
    <w:rsid w:val="1584ED00"/>
    <w:rsid w:val="1589C56E"/>
    <w:rsid w:val="1591A8EA"/>
    <w:rsid w:val="1594A8B5"/>
    <w:rsid w:val="15999575"/>
    <w:rsid w:val="15B0B887"/>
    <w:rsid w:val="15C8C01B"/>
    <w:rsid w:val="15D377B0"/>
    <w:rsid w:val="15D7C3CC"/>
    <w:rsid w:val="15D912E9"/>
    <w:rsid w:val="15F32711"/>
    <w:rsid w:val="16181AAE"/>
    <w:rsid w:val="162D19A0"/>
    <w:rsid w:val="16507B70"/>
    <w:rsid w:val="165808B9"/>
    <w:rsid w:val="165B107B"/>
    <w:rsid w:val="16648BD0"/>
    <w:rsid w:val="1667D295"/>
    <w:rsid w:val="166B35AD"/>
    <w:rsid w:val="1676A31B"/>
    <w:rsid w:val="1685063B"/>
    <w:rsid w:val="1694C3A6"/>
    <w:rsid w:val="169AD499"/>
    <w:rsid w:val="16AB95D5"/>
    <w:rsid w:val="16E7536C"/>
    <w:rsid w:val="16E98D53"/>
    <w:rsid w:val="16F8E11C"/>
    <w:rsid w:val="170D6426"/>
    <w:rsid w:val="171654BF"/>
    <w:rsid w:val="17169A4A"/>
    <w:rsid w:val="172661F6"/>
    <w:rsid w:val="17336D98"/>
    <w:rsid w:val="174710E7"/>
    <w:rsid w:val="174E3078"/>
    <w:rsid w:val="1751BFF9"/>
    <w:rsid w:val="175465DA"/>
    <w:rsid w:val="17626DF0"/>
    <w:rsid w:val="1763A873"/>
    <w:rsid w:val="1788706E"/>
    <w:rsid w:val="17A03C85"/>
    <w:rsid w:val="17A3DA00"/>
    <w:rsid w:val="17C3AFF3"/>
    <w:rsid w:val="17CCEEBC"/>
    <w:rsid w:val="1807AC1C"/>
    <w:rsid w:val="1839BF65"/>
    <w:rsid w:val="183EC456"/>
    <w:rsid w:val="18413766"/>
    <w:rsid w:val="1841EB84"/>
    <w:rsid w:val="184FE287"/>
    <w:rsid w:val="1852D7DF"/>
    <w:rsid w:val="1853F2E1"/>
    <w:rsid w:val="185EC079"/>
    <w:rsid w:val="185EDD1F"/>
    <w:rsid w:val="186F82F0"/>
    <w:rsid w:val="1874AB7D"/>
    <w:rsid w:val="18C06007"/>
    <w:rsid w:val="18DE69BB"/>
    <w:rsid w:val="18EBD91B"/>
    <w:rsid w:val="19153107"/>
    <w:rsid w:val="1915F8C5"/>
    <w:rsid w:val="191A1598"/>
    <w:rsid w:val="19406821"/>
    <w:rsid w:val="1941DF12"/>
    <w:rsid w:val="195A27F6"/>
    <w:rsid w:val="196E9336"/>
    <w:rsid w:val="19771896"/>
    <w:rsid w:val="1984A035"/>
    <w:rsid w:val="199315AF"/>
    <w:rsid w:val="19A627C3"/>
    <w:rsid w:val="19AAB836"/>
    <w:rsid w:val="19C4D0F1"/>
    <w:rsid w:val="19CFA7F6"/>
    <w:rsid w:val="19D51A41"/>
    <w:rsid w:val="1A0059D1"/>
    <w:rsid w:val="1A11125B"/>
    <w:rsid w:val="1A1AAC6F"/>
    <w:rsid w:val="1A2B826B"/>
    <w:rsid w:val="1A3139C6"/>
    <w:rsid w:val="1A4B7C42"/>
    <w:rsid w:val="1A50E52F"/>
    <w:rsid w:val="1A834B6B"/>
    <w:rsid w:val="1A8879A6"/>
    <w:rsid w:val="1A8C2AEE"/>
    <w:rsid w:val="1AB50297"/>
    <w:rsid w:val="1AD90AAC"/>
    <w:rsid w:val="1AE6A440"/>
    <w:rsid w:val="1AEB619C"/>
    <w:rsid w:val="1AFFF34B"/>
    <w:rsid w:val="1B0AFC78"/>
    <w:rsid w:val="1B0FC7A5"/>
    <w:rsid w:val="1B0FEB91"/>
    <w:rsid w:val="1B1BB5F6"/>
    <w:rsid w:val="1B1E7D2C"/>
    <w:rsid w:val="1B21C6E9"/>
    <w:rsid w:val="1B295720"/>
    <w:rsid w:val="1B597F52"/>
    <w:rsid w:val="1B6930E8"/>
    <w:rsid w:val="1B8E3D8E"/>
    <w:rsid w:val="1B9C12F4"/>
    <w:rsid w:val="1BAA8F1C"/>
    <w:rsid w:val="1BAFFFCE"/>
    <w:rsid w:val="1BB27262"/>
    <w:rsid w:val="1BD9E485"/>
    <w:rsid w:val="1BE901D3"/>
    <w:rsid w:val="1C092886"/>
    <w:rsid w:val="1C190F86"/>
    <w:rsid w:val="1C37762D"/>
    <w:rsid w:val="1C5C608C"/>
    <w:rsid w:val="1C71FBC1"/>
    <w:rsid w:val="1C826009"/>
    <w:rsid w:val="1C858B66"/>
    <w:rsid w:val="1C98B924"/>
    <w:rsid w:val="1C9A62E6"/>
    <w:rsid w:val="1CA9DA97"/>
    <w:rsid w:val="1CAF1EFA"/>
    <w:rsid w:val="1CC5B6A6"/>
    <w:rsid w:val="1CC8DDD4"/>
    <w:rsid w:val="1CCC135B"/>
    <w:rsid w:val="1CED808F"/>
    <w:rsid w:val="1CF474A1"/>
    <w:rsid w:val="1CFB9DCD"/>
    <w:rsid w:val="1D010767"/>
    <w:rsid w:val="1D0B2867"/>
    <w:rsid w:val="1D13BAA2"/>
    <w:rsid w:val="1D18BB23"/>
    <w:rsid w:val="1D1975CE"/>
    <w:rsid w:val="1D207BF3"/>
    <w:rsid w:val="1D264E5E"/>
    <w:rsid w:val="1D37851F"/>
    <w:rsid w:val="1D54F2A9"/>
    <w:rsid w:val="1D6C9524"/>
    <w:rsid w:val="1D7CA206"/>
    <w:rsid w:val="1D99E36F"/>
    <w:rsid w:val="1DE11A46"/>
    <w:rsid w:val="1E18F05C"/>
    <w:rsid w:val="1E613D0A"/>
    <w:rsid w:val="1E64C460"/>
    <w:rsid w:val="1E7664A0"/>
    <w:rsid w:val="1E87C5F3"/>
    <w:rsid w:val="1E9CF710"/>
    <w:rsid w:val="1E9DD918"/>
    <w:rsid w:val="1EA470C5"/>
    <w:rsid w:val="1EABD0E6"/>
    <w:rsid w:val="1EAF6C34"/>
    <w:rsid w:val="1EB03025"/>
    <w:rsid w:val="1ECC8B0C"/>
    <w:rsid w:val="1EE4837E"/>
    <w:rsid w:val="1EEBE424"/>
    <w:rsid w:val="1F02AEA1"/>
    <w:rsid w:val="1F0A0CD8"/>
    <w:rsid w:val="1F38D347"/>
    <w:rsid w:val="1F3BAF30"/>
    <w:rsid w:val="1F5C3A66"/>
    <w:rsid w:val="1F7700F2"/>
    <w:rsid w:val="1F8ACB7F"/>
    <w:rsid w:val="1FA8B939"/>
    <w:rsid w:val="1FC0E47C"/>
    <w:rsid w:val="1FC4990A"/>
    <w:rsid w:val="1FD91B52"/>
    <w:rsid w:val="1FFC625D"/>
    <w:rsid w:val="20047338"/>
    <w:rsid w:val="20315FA6"/>
    <w:rsid w:val="205243B6"/>
    <w:rsid w:val="2063D987"/>
    <w:rsid w:val="20A49B88"/>
    <w:rsid w:val="20A7733F"/>
    <w:rsid w:val="20B0729E"/>
    <w:rsid w:val="20BC25AA"/>
    <w:rsid w:val="20BEE6A1"/>
    <w:rsid w:val="20C163E0"/>
    <w:rsid w:val="20C76269"/>
    <w:rsid w:val="20E4FD53"/>
    <w:rsid w:val="20E8E182"/>
    <w:rsid w:val="20F6B499"/>
    <w:rsid w:val="210334AB"/>
    <w:rsid w:val="210816AE"/>
    <w:rsid w:val="212042EC"/>
    <w:rsid w:val="212928FB"/>
    <w:rsid w:val="21300057"/>
    <w:rsid w:val="213EA026"/>
    <w:rsid w:val="215C9837"/>
    <w:rsid w:val="21609AC4"/>
    <w:rsid w:val="21660DC1"/>
    <w:rsid w:val="217545C2"/>
    <w:rsid w:val="2177C3C0"/>
    <w:rsid w:val="2185673D"/>
    <w:rsid w:val="21919FE5"/>
    <w:rsid w:val="219B1932"/>
    <w:rsid w:val="219B6903"/>
    <w:rsid w:val="219B9AD9"/>
    <w:rsid w:val="21B1B8AE"/>
    <w:rsid w:val="21C689F2"/>
    <w:rsid w:val="21E941A6"/>
    <w:rsid w:val="21EFBE61"/>
    <w:rsid w:val="21F4C3AD"/>
    <w:rsid w:val="21F9E3BF"/>
    <w:rsid w:val="220344DF"/>
    <w:rsid w:val="220AFEE3"/>
    <w:rsid w:val="22200A8A"/>
    <w:rsid w:val="223B396E"/>
    <w:rsid w:val="22404AF2"/>
    <w:rsid w:val="2240BE1B"/>
    <w:rsid w:val="22455A34"/>
    <w:rsid w:val="224EE0F6"/>
    <w:rsid w:val="225A0C98"/>
    <w:rsid w:val="2263B447"/>
    <w:rsid w:val="226B8A56"/>
    <w:rsid w:val="2277D980"/>
    <w:rsid w:val="227AEC26"/>
    <w:rsid w:val="22814A23"/>
    <w:rsid w:val="228636BE"/>
    <w:rsid w:val="22B7BDF7"/>
    <w:rsid w:val="22BDA6E4"/>
    <w:rsid w:val="22D7DF9F"/>
    <w:rsid w:val="22DA0107"/>
    <w:rsid w:val="22E1ED92"/>
    <w:rsid w:val="22E36459"/>
    <w:rsid w:val="22F6F1A7"/>
    <w:rsid w:val="230F3F15"/>
    <w:rsid w:val="2361C8E8"/>
    <w:rsid w:val="2375568B"/>
    <w:rsid w:val="239A578D"/>
    <w:rsid w:val="239B703C"/>
    <w:rsid w:val="23AD458F"/>
    <w:rsid w:val="23AE4752"/>
    <w:rsid w:val="23BA68AC"/>
    <w:rsid w:val="23F54706"/>
    <w:rsid w:val="23F69257"/>
    <w:rsid w:val="23F9B1FF"/>
    <w:rsid w:val="24015C3F"/>
    <w:rsid w:val="240A256B"/>
    <w:rsid w:val="242823A5"/>
    <w:rsid w:val="242FE4C3"/>
    <w:rsid w:val="246AC7F8"/>
    <w:rsid w:val="246AEFAF"/>
    <w:rsid w:val="246DDC5F"/>
    <w:rsid w:val="247E2295"/>
    <w:rsid w:val="247ED03D"/>
    <w:rsid w:val="248D7B5E"/>
    <w:rsid w:val="248DAD34"/>
    <w:rsid w:val="24B9AE0B"/>
    <w:rsid w:val="24CFFFCC"/>
    <w:rsid w:val="24DD1500"/>
    <w:rsid w:val="24EE525E"/>
    <w:rsid w:val="2515BF7A"/>
    <w:rsid w:val="251AC417"/>
    <w:rsid w:val="253BFBE7"/>
    <w:rsid w:val="25764643"/>
    <w:rsid w:val="2580EAAF"/>
    <w:rsid w:val="25871C73"/>
    <w:rsid w:val="25970BB4"/>
    <w:rsid w:val="259946AD"/>
    <w:rsid w:val="259CEAD1"/>
    <w:rsid w:val="25AAA464"/>
    <w:rsid w:val="25ABD63A"/>
    <w:rsid w:val="25B6F2A7"/>
    <w:rsid w:val="25BDDB6E"/>
    <w:rsid w:val="25D0A6E9"/>
    <w:rsid w:val="25F61354"/>
    <w:rsid w:val="25FFCC71"/>
    <w:rsid w:val="26356183"/>
    <w:rsid w:val="26372C9F"/>
    <w:rsid w:val="2643C94F"/>
    <w:rsid w:val="268D4484"/>
    <w:rsid w:val="26B8B2C6"/>
    <w:rsid w:val="26BEFCFA"/>
    <w:rsid w:val="26F78940"/>
    <w:rsid w:val="26FB272C"/>
    <w:rsid w:val="27020A66"/>
    <w:rsid w:val="270467A2"/>
    <w:rsid w:val="270D290E"/>
    <w:rsid w:val="271B7FDE"/>
    <w:rsid w:val="274A2690"/>
    <w:rsid w:val="27521FFD"/>
    <w:rsid w:val="275914AC"/>
    <w:rsid w:val="275BC5B8"/>
    <w:rsid w:val="2760F357"/>
    <w:rsid w:val="27634242"/>
    <w:rsid w:val="27643835"/>
    <w:rsid w:val="2789849D"/>
    <w:rsid w:val="27B65B7B"/>
    <w:rsid w:val="27BF4774"/>
    <w:rsid w:val="27C76C19"/>
    <w:rsid w:val="27CB5EE9"/>
    <w:rsid w:val="27DED3F4"/>
    <w:rsid w:val="2807D1D5"/>
    <w:rsid w:val="2812E8F4"/>
    <w:rsid w:val="281DA033"/>
    <w:rsid w:val="281E2D50"/>
    <w:rsid w:val="28484B68"/>
    <w:rsid w:val="285CD4AB"/>
    <w:rsid w:val="2865E597"/>
    <w:rsid w:val="2895D1CD"/>
    <w:rsid w:val="28A09941"/>
    <w:rsid w:val="28A44541"/>
    <w:rsid w:val="28D267B3"/>
    <w:rsid w:val="2943909C"/>
    <w:rsid w:val="295805B7"/>
    <w:rsid w:val="2958F463"/>
    <w:rsid w:val="2962B71B"/>
    <w:rsid w:val="2984858C"/>
    <w:rsid w:val="299D2109"/>
    <w:rsid w:val="29A10739"/>
    <w:rsid w:val="29C2814D"/>
    <w:rsid w:val="29C40300"/>
    <w:rsid w:val="29DA8AAE"/>
    <w:rsid w:val="29EFCB6F"/>
    <w:rsid w:val="29F77717"/>
    <w:rsid w:val="2A190688"/>
    <w:rsid w:val="2A1912B9"/>
    <w:rsid w:val="2A1DE720"/>
    <w:rsid w:val="2A34D018"/>
    <w:rsid w:val="2A36AB8F"/>
    <w:rsid w:val="2A5C1F28"/>
    <w:rsid w:val="2A5C212D"/>
    <w:rsid w:val="2A696B88"/>
    <w:rsid w:val="2A6C5895"/>
    <w:rsid w:val="2A7EFB0F"/>
    <w:rsid w:val="2A8F82E7"/>
    <w:rsid w:val="2AA1ECFD"/>
    <w:rsid w:val="2AB1CCCF"/>
    <w:rsid w:val="2AB4ED41"/>
    <w:rsid w:val="2ACABB9F"/>
    <w:rsid w:val="2ADE8DF3"/>
    <w:rsid w:val="2AE0F459"/>
    <w:rsid w:val="2AE1F8E5"/>
    <w:rsid w:val="2AF487C3"/>
    <w:rsid w:val="2AFD2189"/>
    <w:rsid w:val="2B13FB2E"/>
    <w:rsid w:val="2B1B6952"/>
    <w:rsid w:val="2B229727"/>
    <w:rsid w:val="2B433A79"/>
    <w:rsid w:val="2B479C8B"/>
    <w:rsid w:val="2B566FE5"/>
    <w:rsid w:val="2B67E4AB"/>
    <w:rsid w:val="2B6C7019"/>
    <w:rsid w:val="2B844CE0"/>
    <w:rsid w:val="2B9E715C"/>
    <w:rsid w:val="2B9ECFC8"/>
    <w:rsid w:val="2BA39B60"/>
    <w:rsid w:val="2BA66C05"/>
    <w:rsid w:val="2BBC2030"/>
    <w:rsid w:val="2BBF34A1"/>
    <w:rsid w:val="2BCF7735"/>
    <w:rsid w:val="2C01FFCB"/>
    <w:rsid w:val="2C035CDD"/>
    <w:rsid w:val="2C4006CB"/>
    <w:rsid w:val="2C5C4BAB"/>
    <w:rsid w:val="2C62B0C5"/>
    <w:rsid w:val="2C6535D2"/>
    <w:rsid w:val="2C806105"/>
    <w:rsid w:val="2C85C2E2"/>
    <w:rsid w:val="2C86A4C9"/>
    <w:rsid w:val="2C8D0285"/>
    <w:rsid w:val="2C965342"/>
    <w:rsid w:val="2C9B178F"/>
    <w:rsid w:val="2C9E8190"/>
    <w:rsid w:val="2CBF590F"/>
    <w:rsid w:val="2CC928F9"/>
    <w:rsid w:val="2CCB7B80"/>
    <w:rsid w:val="2CE1FA21"/>
    <w:rsid w:val="2CF11156"/>
    <w:rsid w:val="2CF39074"/>
    <w:rsid w:val="2D537EF9"/>
    <w:rsid w:val="2D5E23C4"/>
    <w:rsid w:val="2D5E89CC"/>
    <w:rsid w:val="2D7D2A43"/>
    <w:rsid w:val="2D9A4DCA"/>
    <w:rsid w:val="2DAA27C5"/>
    <w:rsid w:val="2DD79486"/>
    <w:rsid w:val="2DD9B5C1"/>
    <w:rsid w:val="2DECF3A5"/>
    <w:rsid w:val="2E14A982"/>
    <w:rsid w:val="2E19B131"/>
    <w:rsid w:val="2E27E4DE"/>
    <w:rsid w:val="2E2E1DA3"/>
    <w:rsid w:val="2E309294"/>
    <w:rsid w:val="2E33F53E"/>
    <w:rsid w:val="2E3B9D87"/>
    <w:rsid w:val="2E518498"/>
    <w:rsid w:val="2E587181"/>
    <w:rsid w:val="2E687E63"/>
    <w:rsid w:val="2E876810"/>
    <w:rsid w:val="2E9A5DE8"/>
    <w:rsid w:val="2EA4F054"/>
    <w:rsid w:val="2EC72153"/>
    <w:rsid w:val="2ECA1DF1"/>
    <w:rsid w:val="2ECAE83A"/>
    <w:rsid w:val="2EDB6EF3"/>
    <w:rsid w:val="2EEB1533"/>
    <w:rsid w:val="2EFCFEF7"/>
    <w:rsid w:val="2F02C2FE"/>
    <w:rsid w:val="2F205C71"/>
    <w:rsid w:val="2F26DB7C"/>
    <w:rsid w:val="2F280A0F"/>
    <w:rsid w:val="2F365AC3"/>
    <w:rsid w:val="2F4E35DE"/>
    <w:rsid w:val="2F8B50F5"/>
    <w:rsid w:val="2FAE6C13"/>
    <w:rsid w:val="2FBF9E46"/>
    <w:rsid w:val="2FC9A240"/>
    <w:rsid w:val="2FCE8EDB"/>
    <w:rsid w:val="2FEE1031"/>
    <w:rsid w:val="2FF23379"/>
    <w:rsid w:val="2FF3502A"/>
    <w:rsid w:val="2FFBFC97"/>
    <w:rsid w:val="3005FF01"/>
    <w:rsid w:val="300E7F7A"/>
    <w:rsid w:val="301385CA"/>
    <w:rsid w:val="3048B011"/>
    <w:rsid w:val="30567BCF"/>
    <w:rsid w:val="3057E541"/>
    <w:rsid w:val="30651598"/>
    <w:rsid w:val="306CACE8"/>
    <w:rsid w:val="306D4FFC"/>
    <w:rsid w:val="3082D19B"/>
    <w:rsid w:val="3087360B"/>
    <w:rsid w:val="30D15A8D"/>
    <w:rsid w:val="30D5DE0D"/>
    <w:rsid w:val="30DA30B6"/>
    <w:rsid w:val="30E12BCC"/>
    <w:rsid w:val="30E8A316"/>
    <w:rsid w:val="30F244A8"/>
    <w:rsid w:val="310492C1"/>
    <w:rsid w:val="3109B135"/>
    <w:rsid w:val="312573E0"/>
    <w:rsid w:val="312B84D3"/>
    <w:rsid w:val="313F2822"/>
    <w:rsid w:val="315841E7"/>
    <w:rsid w:val="3168F3DE"/>
    <w:rsid w:val="317CA3D0"/>
    <w:rsid w:val="31A90B37"/>
    <w:rsid w:val="31CC0A5D"/>
    <w:rsid w:val="31D3F6E8"/>
    <w:rsid w:val="31EC2326"/>
    <w:rsid w:val="32041C93"/>
    <w:rsid w:val="320670B3"/>
    <w:rsid w:val="323117CE"/>
    <w:rsid w:val="3241ED7B"/>
    <w:rsid w:val="325E86D6"/>
    <w:rsid w:val="32674C5E"/>
    <w:rsid w:val="327A55C0"/>
    <w:rsid w:val="32911AC9"/>
    <w:rsid w:val="32A2770E"/>
    <w:rsid w:val="32B745C3"/>
    <w:rsid w:val="32CF7490"/>
    <w:rsid w:val="32D722CB"/>
    <w:rsid w:val="32DC9491"/>
    <w:rsid w:val="32ED3292"/>
    <w:rsid w:val="33045E9D"/>
    <w:rsid w:val="33055BB7"/>
    <w:rsid w:val="33067D38"/>
    <w:rsid w:val="333762E6"/>
    <w:rsid w:val="334888FC"/>
    <w:rsid w:val="334CC5B6"/>
    <w:rsid w:val="33672528"/>
    <w:rsid w:val="336E78E2"/>
    <w:rsid w:val="338C216C"/>
    <w:rsid w:val="33960730"/>
    <w:rsid w:val="33A7DA2C"/>
    <w:rsid w:val="33ADCDCC"/>
    <w:rsid w:val="33BAF54D"/>
    <w:rsid w:val="33C4F1BB"/>
    <w:rsid w:val="33C99077"/>
    <w:rsid w:val="33E04E2D"/>
    <w:rsid w:val="33EAD830"/>
    <w:rsid w:val="33ECCBF5"/>
    <w:rsid w:val="33EEA3FD"/>
    <w:rsid w:val="34128864"/>
    <w:rsid w:val="3417D5B2"/>
    <w:rsid w:val="341AFCE0"/>
    <w:rsid w:val="342A0A25"/>
    <w:rsid w:val="3430823D"/>
    <w:rsid w:val="343FE126"/>
    <w:rsid w:val="344A2CF5"/>
    <w:rsid w:val="3455456E"/>
    <w:rsid w:val="345F88C9"/>
    <w:rsid w:val="3464B92C"/>
    <w:rsid w:val="346DEFF3"/>
    <w:rsid w:val="3489BD2E"/>
    <w:rsid w:val="349AED72"/>
    <w:rsid w:val="349BE549"/>
    <w:rsid w:val="34A94B74"/>
    <w:rsid w:val="34B28C3D"/>
    <w:rsid w:val="34B98753"/>
    <w:rsid w:val="34B9B42B"/>
    <w:rsid w:val="34C7759C"/>
    <w:rsid w:val="34D648F6"/>
    <w:rsid w:val="34DE3581"/>
    <w:rsid w:val="34ECD646"/>
    <w:rsid w:val="35131BCD"/>
    <w:rsid w:val="351CE8AC"/>
    <w:rsid w:val="3552C20E"/>
    <w:rsid w:val="35A40D0C"/>
    <w:rsid w:val="35A52CC8"/>
    <w:rsid w:val="35B6D907"/>
    <w:rsid w:val="35CB1D38"/>
    <w:rsid w:val="35D6D08E"/>
    <w:rsid w:val="35D7ECC1"/>
    <w:rsid w:val="36075D53"/>
    <w:rsid w:val="360E9D36"/>
    <w:rsid w:val="361CE3B0"/>
    <w:rsid w:val="362696A3"/>
    <w:rsid w:val="36337B5C"/>
    <w:rsid w:val="3638A666"/>
    <w:rsid w:val="365FF476"/>
    <w:rsid w:val="36802DE7"/>
    <w:rsid w:val="3687270C"/>
    <w:rsid w:val="36B13129"/>
    <w:rsid w:val="36D7E346"/>
    <w:rsid w:val="36DCE039"/>
    <w:rsid w:val="36E6436F"/>
    <w:rsid w:val="370CF295"/>
    <w:rsid w:val="3711D498"/>
    <w:rsid w:val="37166E98"/>
    <w:rsid w:val="371B0530"/>
    <w:rsid w:val="372B4C06"/>
    <w:rsid w:val="372CE886"/>
    <w:rsid w:val="37580E72"/>
    <w:rsid w:val="376B5E6D"/>
    <w:rsid w:val="377F03AC"/>
    <w:rsid w:val="37819DFA"/>
    <w:rsid w:val="378C4E07"/>
    <w:rsid w:val="379B5DCF"/>
    <w:rsid w:val="37A34A5A"/>
    <w:rsid w:val="37BBBDCA"/>
    <w:rsid w:val="37C0A8E5"/>
    <w:rsid w:val="37E97039"/>
    <w:rsid w:val="380D0CC5"/>
    <w:rsid w:val="381CAA09"/>
    <w:rsid w:val="381DF59F"/>
    <w:rsid w:val="3822EF46"/>
    <w:rsid w:val="382F3C09"/>
    <w:rsid w:val="38392A1E"/>
    <w:rsid w:val="384C9CE3"/>
    <w:rsid w:val="38786B75"/>
    <w:rsid w:val="388F8F0A"/>
    <w:rsid w:val="38B575A1"/>
    <w:rsid w:val="38BEADFA"/>
    <w:rsid w:val="38D38AD1"/>
    <w:rsid w:val="38D5E63A"/>
    <w:rsid w:val="38DD3AB6"/>
    <w:rsid w:val="3906256B"/>
    <w:rsid w:val="391EA8CA"/>
    <w:rsid w:val="39258DB7"/>
    <w:rsid w:val="3926D6AE"/>
    <w:rsid w:val="392E448B"/>
    <w:rsid w:val="3937E876"/>
    <w:rsid w:val="39472D01"/>
    <w:rsid w:val="394BBA92"/>
    <w:rsid w:val="39655AA2"/>
    <w:rsid w:val="39695541"/>
    <w:rsid w:val="39781DB7"/>
    <w:rsid w:val="39A23235"/>
    <w:rsid w:val="39AA1EC0"/>
    <w:rsid w:val="39C8B922"/>
    <w:rsid w:val="39E6D9AD"/>
    <w:rsid w:val="3A1750DD"/>
    <w:rsid w:val="3A1DF95E"/>
    <w:rsid w:val="3A37BC15"/>
    <w:rsid w:val="3A686AC6"/>
    <w:rsid w:val="3A697433"/>
    <w:rsid w:val="3A69CB8C"/>
    <w:rsid w:val="3A6A55C2"/>
    <w:rsid w:val="3A7794D9"/>
    <w:rsid w:val="3A799BA1"/>
    <w:rsid w:val="3A7B88F5"/>
    <w:rsid w:val="3A7FAEB5"/>
    <w:rsid w:val="3A8FB164"/>
    <w:rsid w:val="3AA3D600"/>
    <w:rsid w:val="3AA67BE1"/>
    <w:rsid w:val="3AC58260"/>
    <w:rsid w:val="3B3A3095"/>
    <w:rsid w:val="3B4A1D06"/>
    <w:rsid w:val="3B4F0A9C"/>
    <w:rsid w:val="3B54FEE9"/>
    <w:rsid w:val="3B5F6A17"/>
    <w:rsid w:val="3B701385"/>
    <w:rsid w:val="3B8A5B79"/>
    <w:rsid w:val="3B934D6D"/>
    <w:rsid w:val="3B956DE4"/>
    <w:rsid w:val="3B967177"/>
    <w:rsid w:val="3BA29006"/>
    <w:rsid w:val="3BA4EDE6"/>
    <w:rsid w:val="3BB0D680"/>
    <w:rsid w:val="3BB0F326"/>
    <w:rsid w:val="3BB61922"/>
    <w:rsid w:val="3BBEB758"/>
    <w:rsid w:val="3BC1CE14"/>
    <w:rsid w:val="3BC6C184"/>
    <w:rsid w:val="3BD4D52D"/>
    <w:rsid w:val="3C12760E"/>
    <w:rsid w:val="3C52B60F"/>
    <w:rsid w:val="3C577F46"/>
    <w:rsid w:val="3C6BD787"/>
    <w:rsid w:val="3C880C7F"/>
    <w:rsid w:val="3C90F624"/>
    <w:rsid w:val="3C91880E"/>
    <w:rsid w:val="3C944490"/>
    <w:rsid w:val="3C9C311B"/>
    <w:rsid w:val="3CA6A6D3"/>
    <w:rsid w:val="3CC92E9D"/>
    <w:rsid w:val="3CDEFCFB"/>
    <w:rsid w:val="3CFE3717"/>
    <w:rsid w:val="3D00C62E"/>
    <w:rsid w:val="3D013128"/>
    <w:rsid w:val="3D01F21E"/>
    <w:rsid w:val="3D16E6F8"/>
    <w:rsid w:val="3D2BD589"/>
    <w:rsid w:val="3D45EA00"/>
    <w:rsid w:val="3D50F16C"/>
    <w:rsid w:val="3D5746EA"/>
    <w:rsid w:val="3D6C2832"/>
    <w:rsid w:val="3D7F4AD3"/>
    <w:rsid w:val="3D8094CF"/>
    <w:rsid w:val="3DB50505"/>
    <w:rsid w:val="3DD6D202"/>
    <w:rsid w:val="3DDE290D"/>
    <w:rsid w:val="3DEC4CF2"/>
    <w:rsid w:val="3DFFC144"/>
    <w:rsid w:val="3E275E1D"/>
    <w:rsid w:val="3E2A35D4"/>
    <w:rsid w:val="3E4FAB72"/>
    <w:rsid w:val="3E520952"/>
    <w:rsid w:val="3E58695A"/>
    <w:rsid w:val="3E68CF8D"/>
    <w:rsid w:val="3E7382E1"/>
    <w:rsid w:val="3E73DCF0"/>
    <w:rsid w:val="3E7784F7"/>
    <w:rsid w:val="3E8817FD"/>
    <w:rsid w:val="3EA78578"/>
    <w:rsid w:val="3EBAFEEE"/>
    <w:rsid w:val="3EBB46EF"/>
    <w:rsid w:val="3EEE3574"/>
    <w:rsid w:val="3F0FFB9C"/>
    <w:rsid w:val="3F121385"/>
    <w:rsid w:val="3F483321"/>
    <w:rsid w:val="3F595969"/>
    <w:rsid w:val="3F6FBF3F"/>
    <w:rsid w:val="3F7F33F8"/>
    <w:rsid w:val="3F85D290"/>
    <w:rsid w:val="3F953973"/>
    <w:rsid w:val="3FA0FE7F"/>
    <w:rsid w:val="3FA4225D"/>
    <w:rsid w:val="3FA6DEF3"/>
    <w:rsid w:val="3FB8255D"/>
    <w:rsid w:val="3FBF0B31"/>
    <w:rsid w:val="3FCEB358"/>
    <w:rsid w:val="3FD3177A"/>
    <w:rsid w:val="3FD5FCEC"/>
    <w:rsid w:val="3FEC78ED"/>
    <w:rsid w:val="3FFFDD8B"/>
    <w:rsid w:val="400507B9"/>
    <w:rsid w:val="401AF3DB"/>
    <w:rsid w:val="4044DE32"/>
    <w:rsid w:val="404CB6BA"/>
    <w:rsid w:val="404DB3D4"/>
    <w:rsid w:val="405D3E6E"/>
    <w:rsid w:val="40615723"/>
    <w:rsid w:val="40777C63"/>
    <w:rsid w:val="407BEF21"/>
    <w:rsid w:val="407C1CB4"/>
    <w:rsid w:val="407CDC65"/>
    <w:rsid w:val="407EB306"/>
    <w:rsid w:val="4091ADA9"/>
    <w:rsid w:val="40A29A04"/>
    <w:rsid w:val="40DBCE35"/>
    <w:rsid w:val="40DC1630"/>
    <w:rsid w:val="40EA22CD"/>
    <w:rsid w:val="4106DF73"/>
    <w:rsid w:val="4133304D"/>
    <w:rsid w:val="413A961B"/>
    <w:rsid w:val="414340B9"/>
    <w:rsid w:val="41515A75"/>
    <w:rsid w:val="4165EF4B"/>
    <w:rsid w:val="416C8863"/>
    <w:rsid w:val="416D695B"/>
    <w:rsid w:val="41CDDED5"/>
    <w:rsid w:val="4202034F"/>
    <w:rsid w:val="42314843"/>
    <w:rsid w:val="426D2E4F"/>
    <w:rsid w:val="426F5AAD"/>
    <w:rsid w:val="42786946"/>
    <w:rsid w:val="427C70E8"/>
    <w:rsid w:val="4286B6D5"/>
    <w:rsid w:val="42B4630F"/>
    <w:rsid w:val="42FB0206"/>
    <w:rsid w:val="42FBFCF4"/>
    <w:rsid w:val="4309DF08"/>
    <w:rsid w:val="430B55F9"/>
    <w:rsid w:val="4321D875"/>
    <w:rsid w:val="4329D093"/>
    <w:rsid w:val="43382074"/>
    <w:rsid w:val="434983BA"/>
    <w:rsid w:val="434F50C9"/>
    <w:rsid w:val="43521D6A"/>
    <w:rsid w:val="4367E1AE"/>
    <w:rsid w:val="436EC782"/>
    <w:rsid w:val="436EEEC0"/>
    <w:rsid w:val="43935296"/>
    <w:rsid w:val="43BE3AD9"/>
    <w:rsid w:val="43C54FDB"/>
    <w:rsid w:val="43C7562D"/>
    <w:rsid w:val="43DE330F"/>
    <w:rsid w:val="43F6B18F"/>
    <w:rsid w:val="43F98946"/>
    <w:rsid w:val="44107069"/>
    <w:rsid w:val="442861B6"/>
    <w:rsid w:val="442DD143"/>
    <w:rsid w:val="4434040C"/>
    <w:rsid w:val="44420C0A"/>
    <w:rsid w:val="44504FD4"/>
    <w:rsid w:val="4454B33A"/>
    <w:rsid w:val="44554AB2"/>
    <w:rsid w:val="44556758"/>
    <w:rsid w:val="445A2CB5"/>
    <w:rsid w:val="44622F6B"/>
    <w:rsid w:val="446F5D97"/>
    <w:rsid w:val="4476E40C"/>
    <w:rsid w:val="449BC7D3"/>
    <w:rsid w:val="449C0CED"/>
    <w:rsid w:val="44AA78BB"/>
    <w:rsid w:val="44AEAE3E"/>
    <w:rsid w:val="44C75BC9"/>
    <w:rsid w:val="44D555BA"/>
    <w:rsid w:val="44ECEB92"/>
    <w:rsid w:val="4503CEB5"/>
    <w:rsid w:val="4510B36E"/>
    <w:rsid w:val="45265C5F"/>
    <w:rsid w:val="45374592"/>
    <w:rsid w:val="457624EE"/>
    <w:rsid w:val="458DD1C3"/>
    <w:rsid w:val="45BCE8FC"/>
    <w:rsid w:val="45CE9667"/>
    <w:rsid w:val="45F641CA"/>
    <w:rsid w:val="45FC2AEA"/>
    <w:rsid w:val="45FCEE7D"/>
    <w:rsid w:val="460E0C25"/>
    <w:rsid w:val="460FBCEB"/>
    <w:rsid w:val="4618CFEF"/>
    <w:rsid w:val="46243FB3"/>
    <w:rsid w:val="46352A31"/>
    <w:rsid w:val="463C064F"/>
    <w:rsid w:val="463D994A"/>
    <w:rsid w:val="46418D06"/>
    <w:rsid w:val="464907AE"/>
    <w:rsid w:val="46624410"/>
    <w:rsid w:val="46A65715"/>
    <w:rsid w:val="46AD17A1"/>
    <w:rsid w:val="46C9694E"/>
    <w:rsid w:val="47145346"/>
    <w:rsid w:val="4714A3E1"/>
    <w:rsid w:val="471B97FA"/>
    <w:rsid w:val="47280152"/>
    <w:rsid w:val="473085B8"/>
    <w:rsid w:val="473542BD"/>
    <w:rsid w:val="4746C595"/>
    <w:rsid w:val="47688CDC"/>
    <w:rsid w:val="4781C190"/>
    <w:rsid w:val="4781EB65"/>
    <w:rsid w:val="478C3FE6"/>
    <w:rsid w:val="479AC541"/>
    <w:rsid w:val="47B0C2E3"/>
    <w:rsid w:val="47B7A8B7"/>
    <w:rsid w:val="47D0E644"/>
    <w:rsid w:val="47DF9165"/>
    <w:rsid w:val="47F6A4BE"/>
    <w:rsid w:val="47FF1B9E"/>
    <w:rsid w:val="4802BFA1"/>
    <w:rsid w:val="4833CAED"/>
    <w:rsid w:val="4867D581"/>
    <w:rsid w:val="4880FCBC"/>
    <w:rsid w:val="48AD3BAF"/>
    <w:rsid w:val="48B4F8BC"/>
    <w:rsid w:val="48B64763"/>
    <w:rsid w:val="48BCF1FD"/>
    <w:rsid w:val="48C29ACE"/>
    <w:rsid w:val="48C85C4A"/>
    <w:rsid w:val="48C8FE5A"/>
    <w:rsid w:val="48E24DF5"/>
    <w:rsid w:val="48EF00D8"/>
    <w:rsid w:val="48FA84CB"/>
    <w:rsid w:val="490AC621"/>
    <w:rsid w:val="493BE9D3"/>
    <w:rsid w:val="494DFFF9"/>
    <w:rsid w:val="49602821"/>
    <w:rsid w:val="4975CB51"/>
    <w:rsid w:val="497CC667"/>
    <w:rsid w:val="49919758"/>
    <w:rsid w:val="4995DF56"/>
    <w:rsid w:val="49A2D0C2"/>
    <w:rsid w:val="49E6A52F"/>
    <w:rsid w:val="49E7ADC9"/>
    <w:rsid w:val="49FFBA39"/>
    <w:rsid w:val="4A07BE63"/>
    <w:rsid w:val="4A281CDE"/>
    <w:rsid w:val="4A298027"/>
    <w:rsid w:val="4A4FC350"/>
    <w:rsid w:val="4A63FD0A"/>
    <w:rsid w:val="4AA13DAC"/>
    <w:rsid w:val="4AA2FC7C"/>
    <w:rsid w:val="4AC6EF59"/>
    <w:rsid w:val="4AD118A3"/>
    <w:rsid w:val="4AF4D824"/>
    <w:rsid w:val="4B046C96"/>
    <w:rsid w:val="4B0990F5"/>
    <w:rsid w:val="4B0BA993"/>
    <w:rsid w:val="4B1D74F0"/>
    <w:rsid w:val="4B2CEA5A"/>
    <w:rsid w:val="4B341787"/>
    <w:rsid w:val="4B3D9E1F"/>
    <w:rsid w:val="4B549F6F"/>
    <w:rsid w:val="4B6FB63A"/>
    <w:rsid w:val="4B7B090E"/>
    <w:rsid w:val="4B825D6A"/>
    <w:rsid w:val="4B897514"/>
    <w:rsid w:val="4B901704"/>
    <w:rsid w:val="4B9A616F"/>
    <w:rsid w:val="4B9CB3BC"/>
    <w:rsid w:val="4B9DEA54"/>
    <w:rsid w:val="4BAC8A39"/>
    <w:rsid w:val="4BB6241A"/>
    <w:rsid w:val="4BBC145E"/>
    <w:rsid w:val="4BD5B213"/>
    <w:rsid w:val="4BD65989"/>
    <w:rsid w:val="4BDCC6B0"/>
    <w:rsid w:val="4BDD6D27"/>
    <w:rsid w:val="4BE193A7"/>
    <w:rsid w:val="4BEC9726"/>
    <w:rsid w:val="4BFA5306"/>
    <w:rsid w:val="4C06A2C1"/>
    <w:rsid w:val="4C115B4C"/>
    <w:rsid w:val="4C161303"/>
    <w:rsid w:val="4C43BD4E"/>
    <w:rsid w:val="4C4EB6D5"/>
    <w:rsid w:val="4C87D6DD"/>
    <w:rsid w:val="4CAB0A6A"/>
    <w:rsid w:val="4CC1CA4F"/>
    <w:rsid w:val="4CD51936"/>
    <w:rsid w:val="4D113D44"/>
    <w:rsid w:val="4D33BEC0"/>
    <w:rsid w:val="4D5B65FE"/>
    <w:rsid w:val="4D747C25"/>
    <w:rsid w:val="4D88C196"/>
    <w:rsid w:val="4D8D224C"/>
    <w:rsid w:val="4D92691B"/>
    <w:rsid w:val="4DA06D4F"/>
    <w:rsid w:val="4DA5968B"/>
    <w:rsid w:val="4DBBCDF5"/>
    <w:rsid w:val="4DCEA9F7"/>
    <w:rsid w:val="4DD41107"/>
    <w:rsid w:val="4DDCF2E8"/>
    <w:rsid w:val="4DEAF221"/>
    <w:rsid w:val="4DF23204"/>
    <w:rsid w:val="4DF3BB11"/>
    <w:rsid w:val="4E020B4A"/>
    <w:rsid w:val="4E070348"/>
    <w:rsid w:val="4E201C70"/>
    <w:rsid w:val="4E2AFD52"/>
    <w:rsid w:val="4E41115F"/>
    <w:rsid w:val="4E442E4A"/>
    <w:rsid w:val="4E4F3790"/>
    <w:rsid w:val="4E6D7F59"/>
    <w:rsid w:val="4E82295F"/>
    <w:rsid w:val="4E84F3B5"/>
    <w:rsid w:val="4E99B292"/>
    <w:rsid w:val="4EBCAD2B"/>
    <w:rsid w:val="4EC1EAB7"/>
    <w:rsid w:val="4F00B80B"/>
    <w:rsid w:val="4F05C522"/>
    <w:rsid w:val="4F070304"/>
    <w:rsid w:val="4F338C0F"/>
    <w:rsid w:val="4F3F5883"/>
    <w:rsid w:val="4F5BDB93"/>
    <w:rsid w:val="4F7AEBAF"/>
    <w:rsid w:val="4F7B0B29"/>
    <w:rsid w:val="4F7E05F5"/>
    <w:rsid w:val="4F80698E"/>
    <w:rsid w:val="4F92ADF5"/>
    <w:rsid w:val="4F93C3E1"/>
    <w:rsid w:val="4FA6066A"/>
    <w:rsid w:val="4FAC2950"/>
    <w:rsid w:val="4FC0C163"/>
    <w:rsid w:val="4FC35DD6"/>
    <w:rsid w:val="4FD77545"/>
    <w:rsid w:val="4FD7EED0"/>
    <w:rsid w:val="4FE4E9F1"/>
    <w:rsid w:val="4FF43B6A"/>
    <w:rsid w:val="4FF6A88A"/>
    <w:rsid w:val="50082B62"/>
    <w:rsid w:val="5008DF80"/>
    <w:rsid w:val="5010CD06"/>
    <w:rsid w:val="50116F16"/>
    <w:rsid w:val="5028F38A"/>
    <w:rsid w:val="50290E74"/>
    <w:rsid w:val="5043275D"/>
    <w:rsid w:val="507F34A7"/>
    <w:rsid w:val="508F4189"/>
    <w:rsid w:val="5091DBD7"/>
    <w:rsid w:val="50A350D3"/>
    <w:rsid w:val="50A5A7FF"/>
    <w:rsid w:val="50AD93EA"/>
    <w:rsid w:val="50B318C2"/>
    <w:rsid w:val="50B746DD"/>
    <w:rsid w:val="50DDFD77"/>
    <w:rsid w:val="50EAAB64"/>
    <w:rsid w:val="50F8019F"/>
    <w:rsid w:val="50FB3558"/>
    <w:rsid w:val="51164467"/>
    <w:rsid w:val="513F09AC"/>
    <w:rsid w:val="515FE105"/>
    <w:rsid w:val="516F0BE4"/>
    <w:rsid w:val="518A6427"/>
    <w:rsid w:val="5196F22B"/>
    <w:rsid w:val="5198C474"/>
    <w:rsid w:val="519D0B57"/>
    <w:rsid w:val="519DA2CF"/>
    <w:rsid w:val="519F00F2"/>
    <w:rsid w:val="519F2BCE"/>
    <w:rsid w:val="51A0F464"/>
    <w:rsid w:val="51A55C74"/>
    <w:rsid w:val="51A77D00"/>
    <w:rsid w:val="51AEABD0"/>
    <w:rsid w:val="51B3C6D6"/>
    <w:rsid w:val="51CCDC2A"/>
    <w:rsid w:val="51D0255F"/>
    <w:rsid w:val="51EDAD77"/>
    <w:rsid w:val="52022CE8"/>
    <w:rsid w:val="521C33F8"/>
    <w:rsid w:val="521CAECA"/>
    <w:rsid w:val="525A6042"/>
    <w:rsid w:val="525AFDF4"/>
    <w:rsid w:val="52649C56"/>
    <w:rsid w:val="52796D70"/>
    <w:rsid w:val="529EE71A"/>
    <w:rsid w:val="52AC4D2E"/>
    <w:rsid w:val="52B9FD6D"/>
    <w:rsid w:val="52D3CF3A"/>
    <w:rsid w:val="5301DDB5"/>
    <w:rsid w:val="53038171"/>
    <w:rsid w:val="5320A4E2"/>
    <w:rsid w:val="53329F6A"/>
    <w:rsid w:val="534E129E"/>
    <w:rsid w:val="53581508"/>
    <w:rsid w:val="536A8572"/>
    <w:rsid w:val="5383EE32"/>
    <w:rsid w:val="538785DC"/>
    <w:rsid w:val="538E9F11"/>
    <w:rsid w:val="53B23B23"/>
    <w:rsid w:val="53BB437B"/>
    <w:rsid w:val="53BEC2EF"/>
    <w:rsid w:val="53BF0113"/>
    <w:rsid w:val="53D94C12"/>
    <w:rsid w:val="53E98525"/>
    <w:rsid w:val="5405E3F2"/>
    <w:rsid w:val="542EA3E2"/>
    <w:rsid w:val="5441F024"/>
    <w:rsid w:val="5459695C"/>
    <w:rsid w:val="545B7438"/>
    <w:rsid w:val="545E9144"/>
    <w:rsid w:val="5464FD8A"/>
    <w:rsid w:val="5470507F"/>
    <w:rsid w:val="547B2BCB"/>
    <w:rsid w:val="548EE42E"/>
    <w:rsid w:val="5496148C"/>
    <w:rsid w:val="5498897D"/>
    <w:rsid w:val="549B8ADB"/>
    <w:rsid w:val="54A016C5"/>
    <w:rsid w:val="54A909C0"/>
    <w:rsid w:val="54AC9C2D"/>
    <w:rsid w:val="54D63518"/>
    <w:rsid w:val="555D0787"/>
    <w:rsid w:val="5565E893"/>
    <w:rsid w:val="556D1247"/>
    <w:rsid w:val="556EFB58"/>
    <w:rsid w:val="559DE6ED"/>
    <w:rsid w:val="55B02D9E"/>
    <w:rsid w:val="55B06DA1"/>
    <w:rsid w:val="55B09CDD"/>
    <w:rsid w:val="55D266AF"/>
    <w:rsid w:val="55F48D15"/>
    <w:rsid w:val="56115677"/>
    <w:rsid w:val="56218A97"/>
    <w:rsid w:val="56249DBD"/>
    <w:rsid w:val="56261E1E"/>
    <w:rsid w:val="562B06A5"/>
    <w:rsid w:val="564024F9"/>
    <w:rsid w:val="566B150D"/>
    <w:rsid w:val="566E6E11"/>
    <w:rsid w:val="56701519"/>
    <w:rsid w:val="569EDBBD"/>
    <w:rsid w:val="56DE24CC"/>
    <w:rsid w:val="56FA717A"/>
    <w:rsid w:val="57194999"/>
    <w:rsid w:val="574738A5"/>
    <w:rsid w:val="57660FE1"/>
    <w:rsid w:val="57699C42"/>
    <w:rsid w:val="5779C0FD"/>
    <w:rsid w:val="5797ABDE"/>
    <w:rsid w:val="57A913BD"/>
    <w:rsid w:val="57AE3369"/>
    <w:rsid w:val="57B991BA"/>
    <w:rsid w:val="57CA9570"/>
    <w:rsid w:val="57D10E7D"/>
    <w:rsid w:val="57E2811F"/>
    <w:rsid w:val="57F000F2"/>
    <w:rsid w:val="584844F5"/>
    <w:rsid w:val="585ACF79"/>
    <w:rsid w:val="5878724C"/>
    <w:rsid w:val="589C620E"/>
    <w:rsid w:val="58B08673"/>
    <w:rsid w:val="58E69F70"/>
    <w:rsid w:val="58E9A1D8"/>
    <w:rsid w:val="58F3587E"/>
    <w:rsid w:val="58F742CF"/>
    <w:rsid w:val="59084AA9"/>
    <w:rsid w:val="590E4AB5"/>
    <w:rsid w:val="59137395"/>
    <w:rsid w:val="591D333F"/>
    <w:rsid w:val="593B09E9"/>
    <w:rsid w:val="595638E8"/>
    <w:rsid w:val="5959735A"/>
    <w:rsid w:val="5960B33D"/>
    <w:rsid w:val="5980E231"/>
    <w:rsid w:val="598CAE60"/>
    <w:rsid w:val="598F95B9"/>
    <w:rsid w:val="598FCA7A"/>
    <w:rsid w:val="5995AED2"/>
    <w:rsid w:val="59A11E57"/>
    <w:rsid w:val="59E1F17F"/>
    <w:rsid w:val="59E69F46"/>
    <w:rsid w:val="59F1F62E"/>
    <w:rsid w:val="59FFDA8C"/>
    <w:rsid w:val="5A0107AA"/>
    <w:rsid w:val="5A1A2E53"/>
    <w:rsid w:val="5A1B6E1A"/>
    <w:rsid w:val="5A3F0002"/>
    <w:rsid w:val="5A3FD657"/>
    <w:rsid w:val="5A63EA9F"/>
    <w:rsid w:val="5A71DAA2"/>
    <w:rsid w:val="5A7C16DD"/>
    <w:rsid w:val="5A8140E1"/>
    <w:rsid w:val="5A91E53B"/>
    <w:rsid w:val="5AA0F503"/>
    <w:rsid w:val="5AAE76AD"/>
    <w:rsid w:val="5AD119B3"/>
    <w:rsid w:val="5AE3EF16"/>
    <w:rsid w:val="5AEBB3E6"/>
    <w:rsid w:val="5AF76ECA"/>
    <w:rsid w:val="5AF7EF83"/>
    <w:rsid w:val="5B10D704"/>
    <w:rsid w:val="5B20FD43"/>
    <w:rsid w:val="5B225DE3"/>
    <w:rsid w:val="5B43255B"/>
    <w:rsid w:val="5B68A101"/>
    <w:rsid w:val="5B6B152B"/>
    <w:rsid w:val="5B923F64"/>
    <w:rsid w:val="5B978FAD"/>
    <w:rsid w:val="5B9D8F3C"/>
    <w:rsid w:val="5BAA20B2"/>
    <w:rsid w:val="5BDD1E14"/>
    <w:rsid w:val="5BE20AAF"/>
    <w:rsid w:val="5BE9E1B5"/>
    <w:rsid w:val="5BF0AB42"/>
    <w:rsid w:val="5BFDC2C2"/>
    <w:rsid w:val="5BFE1169"/>
    <w:rsid w:val="5C38DF80"/>
    <w:rsid w:val="5C3DC183"/>
    <w:rsid w:val="5C42B9B1"/>
    <w:rsid w:val="5C555B49"/>
    <w:rsid w:val="5C717D9B"/>
    <w:rsid w:val="5C72F48C"/>
    <w:rsid w:val="5C7CCEC4"/>
    <w:rsid w:val="5CBC6836"/>
    <w:rsid w:val="5CC749BF"/>
    <w:rsid w:val="5CD554A5"/>
    <w:rsid w:val="5CFC34C7"/>
    <w:rsid w:val="5D0D7F67"/>
    <w:rsid w:val="5D127EA7"/>
    <w:rsid w:val="5D1ACF29"/>
    <w:rsid w:val="5D1BB1C9"/>
    <w:rsid w:val="5D3778C3"/>
    <w:rsid w:val="5D38EFB4"/>
    <w:rsid w:val="5D3A69F6"/>
    <w:rsid w:val="5D4F71FA"/>
    <w:rsid w:val="5D58FBD9"/>
    <w:rsid w:val="5D6D6ADE"/>
    <w:rsid w:val="5D7A16F3"/>
    <w:rsid w:val="5D7FB324"/>
    <w:rsid w:val="5D8EDB0C"/>
    <w:rsid w:val="5D9080DC"/>
    <w:rsid w:val="5DB254C3"/>
    <w:rsid w:val="5DC22A8B"/>
    <w:rsid w:val="5DC39D57"/>
    <w:rsid w:val="5DC5ADF0"/>
    <w:rsid w:val="5DC9B007"/>
    <w:rsid w:val="5DD799A6"/>
    <w:rsid w:val="5DDAA42E"/>
    <w:rsid w:val="5DE772BC"/>
    <w:rsid w:val="5DE8EDFA"/>
    <w:rsid w:val="5DF5EC07"/>
    <w:rsid w:val="5E11FDE2"/>
    <w:rsid w:val="5E179867"/>
    <w:rsid w:val="5E1D29E5"/>
    <w:rsid w:val="5E1D7B22"/>
    <w:rsid w:val="5E1F2AE3"/>
    <w:rsid w:val="5E9C7F8A"/>
    <w:rsid w:val="5EA0180F"/>
    <w:rsid w:val="5EA7B99A"/>
    <w:rsid w:val="5EAF5793"/>
    <w:rsid w:val="5ECC58B8"/>
    <w:rsid w:val="5ECF306F"/>
    <w:rsid w:val="5EE129FC"/>
    <w:rsid w:val="5EE2F064"/>
    <w:rsid w:val="5EF40816"/>
    <w:rsid w:val="5EF4A60D"/>
    <w:rsid w:val="5F02EC87"/>
    <w:rsid w:val="5F03092D"/>
    <w:rsid w:val="5F0442B5"/>
    <w:rsid w:val="5F09232D"/>
    <w:rsid w:val="5F547DAA"/>
    <w:rsid w:val="5F8DE54E"/>
    <w:rsid w:val="5FC2B5F9"/>
    <w:rsid w:val="5FE246A1"/>
    <w:rsid w:val="5FF0885C"/>
    <w:rsid w:val="5FF6A84E"/>
    <w:rsid w:val="5FF8D18B"/>
    <w:rsid w:val="60084EF8"/>
    <w:rsid w:val="6019C830"/>
    <w:rsid w:val="602076AC"/>
    <w:rsid w:val="60444B8E"/>
    <w:rsid w:val="60447153"/>
    <w:rsid w:val="60543653"/>
    <w:rsid w:val="6099C244"/>
    <w:rsid w:val="60FE960E"/>
    <w:rsid w:val="61056FF7"/>
    <w:rsid w:val="61079C24"/>
    <w:rsid w:val="6122D621"/>
    <w:rsid w:val="613521AA"/>
    <w:rsid w:val="6149351F"/>
    <w:rsid w:val="614E3C0F"/>
    <w:rsid w:val="6164B810"/>
    <w:rsid w:val="617F35A0"/>
    <w:rsid w:val="61962B50"/>
    <w:rsid w:val="619AE23E"/>
    <w:rsid w:val="61B8A89C"/>
    <w:rsid w:val="61BFE204"/>
    <w:rsid w:val="61D502BF"/>
    <w:rsid w:val="61FEB4B3"/>
    <w:rsid w:val="620693C8"/>
    <w:rsid w:val="624E03A0"/>
    <w:rsid w:val="62569E70"/>
    <w:rsid w:val="62581839"/>
    <w:rsid w:val="627DBDD0"/>
    <w:rsid w:val="6287CAD2"/>
    <w:rsid w:val="629E59F8"/>
    <w:rsid w:val="62AB6F70"/>
    <w:rsid w:val="62D86CF2"/>
    <w:rsid w:val="62F5D110"/>
    <w:rsid w:val="62F8F4FA"/>
    <w:rsid w:val="630109BE"/>
    <w:rsid w:val="6325AA31"/>
    <w:rsid w:val="633E8EF4"/>
    <w:rsid w:val="635648B5"/>
    <w:rsid w:val="635D83CF"/>
    <w:rsid w:val="636EA15D"/>
    <w:rsid w:val="63737901"/>
    <w:rsid w:val="6383477F"/>
    <w:rsid w:val="63943562"/>
    <w:rsid w:val="6398EE9F"/>
    <w:rsid w:val="639E8272"/>
    <w:rsid w:val="63A75E7C"/>
    <w:rsid w:val="63AF5475"/>
    <w:rsid w:val="63B6C62E"/>
    <w:rsid w:val="63BFDC22"/>
    <w:rsid w:val="63C9767E"/>
    <w:rsid w:val="63DE3193"/>
    <w:rsid w:val="63F6B4CB"/>
    <w:rsid w:val="63FF75B0"/>
    <w:rsid w:val="641329AA"/>
    <w:rsid w:val="642D17A6"/>
    <w:rsid w:val="6434D4A9"/>
    <w:rsid w:val="6446B821"/>
    <w:rsid w:val="645520A9"/>
    <w:rsid w:val="645741B6"/>
    <w:rsid w:val="6458F57A"/>
    <w:rsid w:val="6471709F"/>
    <w:rsid w:val="648D32DF"/>
    <w:rsid w:val="648D9181"/>
    <w:rsid w:val="64925D08"/>
    <w:rsid w:val="64960122"/>
    <w:rsid w:val="64A3707C"/>
    <w:rsid w:val="64C3F97F"/>
    <w:rsid w:val="64E706A5"/>
    <w:rsid w:val="64E72DE3"/>
    <w:rsid w:val="64EE4095"/>
    <w:rsid w:val="64F8B296"/>
    <w:rsid w:val="64FCC69D"/>
    <w:rsid w:val="64FF6F51"/>
    <w:rsid w:val="652C5454"/>
    <w:rsid w:val="6547F7F1"/>
    <w:rsid w:val="654AE79E"/>
    <w:rsid w:val="65D9837B"/>
    <w:rsid w:val="65F88199"/>
    <w:rsid w:val="661B2D00"/>
    <w:rsid w:val="661E9EA9"/>
    <w:rsid w:val="6632CC5E"/>
    <w:rsid w:val="66460A0B"/>
    <w:rsid w:val="66495B92"/>
    <w:rsid w:val="665CA630"/>
    <w:rsid w:val="6670E7F6"/>
    <w:rsid w:val="667D4760"/>
    <w:rsid w:val="668009E7"/>
    <w:rsid w:val="668B00FA"/>
    <w:rsid w:val="668C0696"/>
    <w:rsid w:val="669C09FB"/>
    <w:rsid w:val="66A74E17"/>
    <w:rsid w:val="66B2BCA1"/>
    <w:rsid w:val="66B9F7B5"/>
    <w:rsid w:val="66D60CDE"/>
    <w:rsid w:val="66EFD349"/>
    <w:rsid w:val="670280EB"/>
    <w:rsid w:val="671FC20C"/>
    <w:rsid w:val="6730E250"/>
    <w:rsid w:val="67336877"/>
    <w:rsid w:val="67360D39"/>
    <w:rsid w:val="673DFF3B"/>
    <w:rsid w:val="67610904"/>
    <w:rsid w:val="677FE74A"/>
    <w:rsid w:val="679F3879"/>
    <w:rsid w:val="67A6C941"/>
    <w:rsid w:val="67A760B9"/>
    <w:rsid w:val="67BEB3E6"/>
    <w:rsid w:val="67C46EFA"/>
    <w:rsid w:val="67D04EC0"/>
    <w:rsid w:val="6825F1E2"/>
    <w:rsid w:val="6826BC2B"/>
    <w:rsid w:val="683843F6"/>
    <w:rsid w:val="683D6320"/>
    <w:rsid w:val="6862C975"/>
    <w:rsid w:val="688F3239"/>
    <w:rsid w:val="6890E348"/>
    <w:rsid w:val="68A16FBD"/>
    <w:rsid w:val="68C7D92D"/>
    <w:rsid w:val="68DA70A4"/>
    <w:rsid w:val="68DCAA71"/>
    <w:rsid w:val="68DFE7CA"/>
    <w:rsid w:val="68EA5973"/>
    <w:rsid w:val="690F082B"/>
    <w:rsid w:val="69257631"/>
    <w:rsid w:val="69285FF6"/>
    <w:rsid w:val="694E076A"/>
    <w:rsid w:val="694F0484"/>
    <w:rsid w:val="695048A4"/>
    <w:rsid w:val="69529AF1"/>
    <w:rsid w:val="69591C1E"/>
    <w:rsid w:val="695BC891"/>
    <w:rsid w:val="695D013D"/>
    <w:rsid w:val="6974C8A8"/>
    <w:rsid w:val="6975B875"/>
    <w:rsid w:val="6981379D"/>
    <w:rsid w:val="698619A0"/>
    <w:rsid w:val="698D8BAB"/>
    <w:rsid w:val="6998FF88"/>
    <w:rsid w:val="69A08846"/>
    <w:rsid w:val="69B1DF02"/>
    <w:rsid w:val="69D2ED52"/>
    <w:rsid w:val="69E309FC"/>
    <w:rsid w:val="69E3D14F"/>
    <w:rsid w:val="6A208D8A"/>
    <w:rsid w:val="6A2582B3"/>
    <w:rsid w:val="6A3AF891"/>
    <w:rsid w:val="6A3C8EFF"/>
    <w:rsid w:val="6A3DB1A8"/>
    <w:rsid w:val="6A468C44"/>
    <w:rsid w:val="6A4C4E6C"/>
    <w:rsid w:val="6A632746"/>
    <w:rsid w:val="6A68BECA"/>
    <w:rsid w:val="6A715795"/>
    <w:rsid w:val="6A8147D1"/>
    <w:rsid w:val="6A97D51C"/>
    <w:rsid w:val="6ACADD56"/>
    <w:rsid w:val="6AFB2EBD"/>
    <w:rsid w:val="6B009D45"/>
    <w:rsid w:val="6B3E47AF"/>
    <w:rsid w:val="6B927DAC"/>
    <w:rsid w:val="6B9FEF5A"/>
    <w:rsid w:val="6BB9EB88"/>
    <w:rsid w:val="6BBA5AC7"/>
    <w:rsid w:val="6BC2B78C"/>
    <w:rsid w:val="6BF2F7E0"/>
    <w:rsid w:val="6BF32CBF"/>
    <w:rsid w:val="6BFA503A"/>
    <w:rsid w:val="6C04D481"/>
    <w:rsid w:val="6C1B1461"/>
    <w:rsid w:val="6C22D4CE"/>
    <w:rsid w:val="6C2B4881"/>
    <w:rsid w:val="6C3B37C2"/>
    <w:rsid w:val="6C491865"/>
    <w:rsid w:val="6C4C9AD2"/>
    <w:rsid w:val="6C590D4E"/>
    <w:rsid w:val="6C7D2429"/>
    <w:rsid w:val="6CFD3247"/>
    <w:rsid w:val="6D230783"/>
    <w:rsid w:val="6D41CB7E"/>
    <w:rsid w:val="6D508251"/>
    <w:rsid w:val="6D639CC1"/>
    <w:rsid w:val="6D64FE82"/>
    <w:rsid w:val="6D7FC557"/>
    <w:rsid w:val="6D8A1365"/>
    <w:rsid w:val="6D8B2756"/>
    <w:rsid w:val="6D8B2CDA"/>
    <w:rsid w:val="6DD020A8"/>
    <w:rsid w:val="6DD69043"/>
    <w:rsid w:val="6DE394AC"/>
    <w:rsid w:val="6DE3C15D"/>
    <w:rsid w:val="6E051F65"/>
    <w:rsid w:val="6E10B592"/>
    <w:rsid w:val="6E23498D"/>
    <w:rsid w:val="6E30567F"/>
    <w:rsid w:val="6E46EE2B"/>
    <w:rsid w:val="6E5202DF"/>
    <w:rsid w:val="6E604963"/>
    <w:rsid w:val="6E67C34A"/>
    <w:rsid w:val="6E6C0524"/>
    <w:rsid w:val="6E6F8AF7"/>
    <w:rsid w:val="6E73BEF9"/>
    <w:rsid w:val="6E82F7D0"/>
    <w:rsid w:val="6E86A6BE"/>
    <w:rsid w:val="6E9B1C10"/>
    <w:rsid w:val="6EB7AC14"/>
    <w:rsid w:val="6EEC7776"/>
    <w:rsid w:val="6EFC2DBB"/>
    <w:rsid w:val="6F0100B9"/>
    <w:rsid w:val="6F1C19B8"/>
    <w:rsid w:val="6F2EDB03"/>
    <w:rsid w:val="6F33D17F"/>
    <w:rsid w:val="6F3E15B5"/>
    <w:rsid w:val="6F48E862"/>
    <w:rsid w:val="6F6A7127"/>
    <w:rsid w:val="6F7A11BB"/>
    <w:rsid w:val="6F7FE939"/>
    <w:rsid w:val="6FB36425"/>
    <w:rsid w:val="6FE2D96D"/>
    <w:rsid w:val="701BA42B"/>
    <w:rsid w:val="702B4CE3"/>
    <w:rsid w:val="7038BE7C"/>
    <w:rsid w:val="703AD3C1"/>
    <w:rsid w:val="704F2452"/>
    <w:rsid w:val="7051E183"/>
    <w:rsid w:val="70682F0E"/>
    <w:rsid w:val="7073DA3F"/>
    <w:rsid w:val="7085D4C7"/>
    <w:rsid w:val="7086E711"/>
    <w:rsid w:val="70BDC84B"/>
    <w:rsid w:val="70C4234B"/>
    <w:rsid w:val="70C5000B"/>
    <w:rsid w:val="70C6EF3F"/>
    <w:rsid w:val="70D64FA9"/>
    <w:rsid w:val="70DAD79D"/>
    <w:rsid w:val="70DD71EB"/>
    <w:rsid w:val="70E146BC"/>
    <w:rsid w:val="70E821F8"/>
    <w:rsid w:val="70FF1E4B"/>
    <w:rsid w:val="712C1BCD"/>
    <w:rsid w:val="7136A641"/>
    <w:rsid w:val="713D0828"/>
    <w:rsid w:val="714314EB"/>
    <w:rsid w:val="7144480B"/>
    <w:rsid w:val="715774BE"/>
    <w:rsid w:val="716606E3"/>
    <w:rsid w:val="716DA161"/>
    <w:rsid w:val="7180D3C3"/>
    <w:rsid w:val="7186032D"/>
    <w:rsid w:val="71874F1A"/>
    <w:rsid w:val="719435F7"/>
    <w:rsid w:val="7197E3A3"/>
    <w:rsid w:val="71A14D97"/>
    <w:rsid w:val="71A900BB"/>
    <w:rsid w:val="71BF9560"/>
    <w:rsid w:val="71D43F66"/>
    <w:rsid w:val="71E0DC1E"/>
    <w:rsid w:val="71FA9BF3"/>
    <w:rsid w:val="72005D6F"/>
    <w:rsid w:val="72017501"/>
    <w:rsid w:val="722D5F39"/>
    <w:rsid w:val="7239FD14"/>
    <w:rsid w:val="7245608A"/>
    <w:rsid w:val="724A7913"/>
    <w:rsid w:val="7256BD74"/>
    <w:rsid w:val="725CAE56"/>
    <w:rsid w:val="725E5482"/>
    <w:rsid w:val="72ADC2C3"/>
    <w:rsid w:val="72D107A9"/>
    <w:rsid w:val="72E1CCE4"/>
    <w:rsid w:val="72E22339"/>
    <w:rsid w:val="7305F2B1"/>
    <w:rsid w:val="730C1866"/>
    <w:rsid w:val="7312D76A"/>
    <w:rsid w:val="73190C64"/>
    <w:rsid w:val="731A0193"/>
    <w:rsid w:val="731BF6C8"/>
    <w:rsid w:val="7348BE91"/>
    <w:rsid w:val="736AD608"/>
    <w:rsid w:val="73710BE6"/>
    <w:rsid w:val="7372B368"/>
    <w:rsid w:val="73953D64"/>
    <w:rsid w:val="73ABF5C1"/>
    <w:rsid w:val="73C1A64D"/>
    <w:rsid w:val="73D14AAE"/>
    <w:rsid w:val="73E15790"/>
    <w:rsid w:val="73E3F1DE"/>
    <w:rsid w:val="73F3EB10"/>
    <w:rsid w:val="74024FD2"/>
    <w:rsid w:val="74095CE4"/>
    <w:rsid w:val="74112681"/>
    <w:rsid w:val="74215651"/>
    <w:rsid w:val="742D83D3"/>
    <w:rsid w:val="7444A0E0"/>
    <w:rsid w:val="74596F66"/>
    <w:rsid w:val="746CC3C2"/>
    <w:rsid w:val="747EC9AB"/>
    <w:rsid w:val="74911FB3"/>
    <w:rsid w:val="74915AF3"/>
    <w:rsid w:val="74A33152"/>
    <w:rsid w:val="74C80E74"/>
    <w:rsid w:val="74EE6C7A"/>
    <w:rsid w:val="74EFB8D6"/>
    <w:rsid w:val="74EFD57C"/>
    <w:rsid w:val="74F60ED9"/>
    <w:rsid w:val="74FE63F7"/>
    <w:rsid w:val="75023BA4"/>
    <w:rsid w:val="752AF82F"/>
    <w:rsid w:val="7530A91E"/>
    <w:rsid w:val="75370212"/>
    <w:rsid w:val="7546C0A1"/>
    <w:rsid w:val="75599E9D"/>
    <w:rsid w:val="756E49FF"/>
    <w:rsid w:val="756F9ECA"/>
    <w:rsid w:val="757E6A16"/>
    <w:rsid w:val="758A2F9C"/>
    <w:rsid w:val="75C31AFF"/>
    <w:rsid w:val="75D01514"/>
    <w:rsid w:val="75D1001E"/>
    <w:rsid w:val="75FE9C64"/>
    <w:rsid w:val="75FEB0DF"/>
    <w:rsid w:val="76015783"/>
    <w:rsid w:val="7618B54D"/>
    <w:rsid w:val="7627A763"/>
    <w:rsid w:val="763801C0"/>
    <w:rsid w:val="7653D110"/>
    <w:rsid w:val="76559778"/>
    <w:rsid w:val="765DE049"/>
    <w:rsid w:val="766DCE4E"/>
    <w:rsid w:val="7672BAE9"/>
    <w:rsid w:val="76874FBF"/>
    <w:rsid w:val="76ACC55D"/>
    <w:rsid w:val="76B2447D"/>
    <w:rsid w:val="77157FF4"/>
    <w:rsid w:val="7717A224"/>
    <w:rsid w:val="772E4E42"/>
    <w:rsid w:val="7735C9F8"/>
    <w:rsid w:val="777AC498"/>
    <w:rsid w:val="778A0614"/>
    <w:rsid w:val="778DC0B9"/>
    <w:rsid w:val="77ADDD43"/>
    <w:rsid w:val="77B71963"/>
    <w:rsid w:val="77C25690"/>
    <w:rsid w:val="77CFB0E1"/>
    <w:rsid w:val="77D46C76"/>
    <w:rsid w:val="77F9F2A4"/>
    <w:rsid w:val="78076B27"/>
    <w:rsid w:val="780C583C"/>
    <w:rsid w:val="780DD885"/>
    <w:rsid w:val="78115964"/>
    <w:rsid w:val="782DB6DD"/>
    <w:rsid w:val="78340F2D"/>
    <w:rsid w:val="786421E4"/>
    <w:rsid w:val="78733068"/>
    <w:rsid w:val="787822F6"/>
    <w:rsid w:val="7879A7FA"/>
    <w:rsid w:val="78807EA3"/>
    <w:rsid w:val="78EAEF9D"/>
    <w:rsid w:val="78F9B9BB"/>
    <w:rsid w:val="790243A5"/>
    <w:rsid w:val="792AF0FD"/>
    <w:rsid w:val="7937C52A"/>
    <w:rsid w:val="79383AE4"/>
    <w:rsid w:val="7946D080"/>
    <w:rsid w:val="79720F2E"/>
    <w:rsid w:val="7972B417"/>
    <w:rsid w:val="798D0569"/>
    <w:rsid w:val="799C3D6A"/>
    <w:rsid w:val="799ED7B8"/>
    <w:rsid w:val="79BD2B14"/>
    <w:rsid w:val="79C08418"/>
    <w:rsid w:val="7A05ADD8"/>
    <w:rsid w:val="7A0D6D27"/>
    <w:rsid w:val="7A40C330"/>
    <w:rsid w:val="7A4A9439"/>
    <w:rsid w:val="7A55776A"/>
    <w:rsid w:val="7A60ECFC"/>
    <w:rsid w:val="7A66A32E"/>
    <w:rsid w:val="7A6DE6FA"/>
    <w:rsid w:val="7A76BB5A"/>
    <w:rsid w:val="7A8014B4"/>
    <w:rsid w:val="7A84A288"/>
    <w:rsid w:val="7A9282D8"/>
    <w:rsid w:val="7AA667DE"/>
    <w:rsid w:val="7AB651F1"/>
    <w:rsid w:val="7ACDB769"/>
    <w:rsid w:val="7ADC89C8"/>
    <w:rsid w:val="7AE205B8"/>
    <w:rsid w:val="7AE5B626"/>
    <w:rsid w:val="7B036BBF"/>
    <w:rsid w:val="7B08E53A"/>
    <w:rsid w:val="7B15558A"/>
    <w:rsid w:val="7B2A54F4"/>
    <w:rsid w:val="7B2C21BD"/>
    <w:rsid w:val="7B404AC7"/>
    <w:rsid w:val="7B568B93"/>
    <w:rsid w:val="7B82618F"/>
    <w:rsid w:val="7B88DDED"/>
    <w:rsid w:val="7B89F899"/>
    <w:rsid w:val="7B8D1C34"/>
    <w:rsid w:val="7B90E30C"/>
    <w:rsid w:val="7B93E562"/>
    <w:rsid w:val="7B99CE1C"/>
    <w:rsid w:val="7B9A5AFC"/>
    <w:rsid w:val="7B9EDBF4"/>
    <w:rsid w:val="7BC5B41F"/>
    <w:rsid w:val="7BEA11FE"/>
    <w:rsid w:val="7C0620F3"/>
    <w:rsid w:val="7C23E338"/>
    <w:rsid w:val="7C24DC24"/>
    <w:rsid w:val="7C36F8F6"/>
    <w:rsid w:val="7C3806DC"/>
    <w:rsid w:val="7C4FC7F5"/>
    <w:rsid w:val="7C56A331"/>
    <w:rsid w:val="7C62FC94"/>
    <w:rsid w:val="7C92B07B"/>
    <w:rsid w:val="7C9B9A20"/>
    <w:rsid w:val="7CA6E328"/>
    <w:rsid w:val="7CA86598"/>
    <w:rsid w:val="7CAB8961"/>
    <w:rsid w:val="7CB2C944"/>
    <w:rsid w:val="7CBA4AB4"/>
    <w:rsid w:val="7CC91698"/>
    <w:rsid w:val="7CCF654D"/>
    <w:rsid w:val="7CD2F838"/>
    <w:rsid w:val="7CE84AC9"/>
    <w:rsid w:val="7D0A05EC"/>
    <w:rsid w:val="7D0CE416"/>
    <w:rsid w:val="7D1523E1"/>
    <w:rsid w:val="7D18CB3A"/>
    <w:rsid w:val="7D555D37"/>
    <w:rsid w:val="7DB600A6"/>
    <w:rsid w:val="7DC4144F"/>
    <w:rsid w:val="7DE6A252"/>
    <w:rsid w:val="7DEE247B"/>
    <w:rsid w:val="7E0A822F"/>
    <w:rsid w:val="7E0AFD1C"/>
    <w:rsid w:val="7E1198AE"/>
    <w:rsid w:val="7E13F7B9"/>
    <w:rsid w:val="7E140614"/>
    <w:rsid w:val="7E156256"/>
    <w:rsid w:val="7E200F00"/>
    <w:rsid w:val="7E232FBA"/>
    <w:rsid w:val="7E299ED9"/>
    <w:rsid w:val="7E376CE0"/>
    <w:rsid w:val="7E39DF8B"/>
    <w:rsid w:val="7E4984D1"/>
    <w:rsid w:val="7E529F6A"/>
    <w:rsid w:val="7E5FA2A6"/>
    <w:rsid w:val="7E612491"/>
    <w:rsid w:val="7E6E42B5"/>
    <w:rsid w:val="7E9B51F4"/>
    <w:rsid w:val="7ECA5734"/>
    <w:rsid w:val="7EE9345F"/>
    <w:rsid w:val="7EE9A5B4"/>
    <w:rsid w:val="7EEE1254"/>
    <w:rsid w:val="7EF2F0D6"/>
    <w:rsid w:val="7EF6753D"/>
    <w:rsid w:val="7F05A815"/>
    <w:rsid w:val="7F114AC3"/>
    <w:rsid w:val="7F3420B6"/>
    <w:rsid w:val="7F4FD8C9"/>
    <w:rsid w:val="7F59BCC9"/>
    <w:rsid w:val="7F5C58DB"/>
    <w:rsid w:val="7F8335C5"/>
    <w:rsid w:val="7FA4DB9F"/>
    <w:rsid w:val="7FC5F868"/>
    <w:rsid w:val="7FD40ED5"/>
    <w:rsid w:val="7FE3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F9CF4"/>
  <w15:chartTrackingRefBased/>
  <w15:docId w15:val="{F4C21BF7-1A48-47C7-8E3B-CC45C27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B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43E3C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microsoft.com/office/2020/10/relationships/intelligence" Target="intelligence2.xml" Id="R724922631074417f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FF123-1A15-4A66-8779-D42D014AD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B6530-90E0-4024-B61A-488A7757C05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B5AD2-2F83-46A6-B22F-C9E462C4B7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Nga</dc:creator>
  <cp:keywords/>
  <dc:description/>
  <cp:lastModifiedBy>TRAN QUOC HOAN 20194570</cp:lastModifiedBy>
  <cp:revision>10</cp:revision>
  <dcterms:created xsi:type="dcterms:W3CDTF">2021-09-27T17:21:00Z</dcterms:created>
  <dcterms:modified xsi:type="dcterms:W3CDTF">2022-01-23T10:36:03Z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